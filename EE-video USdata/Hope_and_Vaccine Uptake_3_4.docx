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DA02" w14:textId="77777777" w:rsidR="006560B2" w:rsidRPr="006560B2" w:rsidRDefault="00A455AC" w:rsidP="006560B2">
      <w:pPr>
        <w:jc w:val="center"/>
        <w:rPr>
          <w:rFonts w:ascii="Arial" w:hAnsi="Arial" w:cs="Arial"/>
          <w:b/>
          <w:bCs/>
        </w:rPr>
      </w:pPr>
      <w:r w:rsidRPr="00432575">
        <w:rPr>
          <w:rFonts w:ascii="Arial" w:hAnsi="Arial" w:cs="Arial"/>
        </w:rPr>
        <w:br/>
      </w:r>
      <w:r w:rsidR="00A202E1" w:rsidRPr="006560B2">
        <w:rPr>
          <w:rFonts w:ascii="Arial" w:hAnsi="Arial" w:cs="Arial"/>
          <w:b/>
          <w:bCs/>
        </w:rPr>
        <w:t>H</w:t>
      </w:r>
      <w:r w:rsidR="00111EEB" w:rsidRPr="006560B2">
        <w:rPr>
          <w:rFonts w:ascii="Arial" w:hAnsi="Arial" w:cs="Arial"/>
          <w:b/>
          <w:bCs/>
        </w:rPr>
        <w:t>ope</w:t>
      </w:r>
      <w:r w:rsidR="00A202E1" w:rsidRPr="006560B2">
        <w:rPr>
          <w:rFonts w:ascii="Arial" w:hAnsi="Arial" w:cs="Arial"/>
          <w:b/>
          <w:bCs/>
        </w:rPr>
        <w:t xml:space="preserve"> as a predictor</w:t>
      </w:r>
      <w:r w:rsidR="00111EEB" w:rsidRPr="006560B2">
        <w:rPr>
          <w:rFonts w:ascii="Arial" w:hAnsi="Arial" w:cs="Arial"/>
          <w:b/>
          <w:bCs/>
        </w:rPr>
        <w:t xml:space="preserve"> </w:t>
      </w:r>
      <w:r w:rsidR="001774B6" w:rsidRPr="006560B2">
        <w:rPr>
          <w:rFonts w:ascii="Arial" w:hAnsi="Arial" w:cs="Arial"/>
          <w:b/>
          <w:bCs/>
        </w:rPr>
        <w:t>for</w:t>
      </w:r>
      <w:r w:rsidR="00111EEB" w:rsidRPr="006560B2">
        <w:rPr>
          <w:rFonts w:ascii="Arial" w:hAnsi="Arial" w:cs="Arial"/>
          <w:b/>
          <w:bCs/>
        </w:rPr>
        <w:t xml:space="preserve"> COVID-19</w:t>
      </w:r>
      <w:r w:rsidRPr="006560B2">
        <w:rPr>
          <w:rFonts w:ascii="Arial" w:hAnsi="Arial" w:cs="Arial"/>
          <w:b/>
          <w:bCs/>
        </w:rPr>
        <w:t xml:space="preserve"> vaccine uptake in the US</w:t>
      </w:r>
      <w:r w:rsidR="00111EEB" w:rsidRPr="006560B2">
        <w:rPr>
          <w:rFonts w:ascii="Arial" w:hAnsi="Arial" w:cs="Arial"/>
          <w:b/>
          <w:bCs/>
        </w:rPr>
        <w:t>: a</w:t>
      </w:r>
      <w:r w:rsidRPr="006560B2">
        <w:rPr>
          <w:rFonts w:ascii="Arial" w:hAnsi="Arial" w:cs="Arial"/>
          <w:b/>
          <w:bCs/>
        </w:rPr>
        <w:t xml:space="preserve"> cross-sectional survey of 11,955 adults</w:t>
      </w:r>
    </w:p>
    <w:p w14:paraId="7E80D2B8" w14:textId="38EEEDA0" w:rsidR="00A455AC" w:rsidRPr="00496666" w:rsidRDefault="00A455AC" w:rsidP="00A455AC">
      <w:pPr>
        <w:rPr>
          <w:rFonts w:ascii="Arial" w:hAnsi="Arial" w:cs="Arial"/>
        </w:rPr>
      </w:pPr>
      <w:r>
        <w:rPr>
          <w:rFonts w:ascii="Arial" w:hAnsi="Arial" w:cs="Arial"/>
        </w:rPr>
        <w:br/>
      </w:r>
    </w:p>
    <w:p w14:paraId="2F20D747" w14:textId="77777777" w:rsidR="00A455AC" w:rsidRPr="00496666" w:rsidRDefault="00A455AC" w:rsidP="00A455AC">
      <w:pPr>
        <w:rPr>
          <w:rFonts w:ascii="Arial" w:hAnsi="Arial" w:cs="Arial"/>
          <w:sz w:val="22"/>
          <w:szCs w:val="22"/>
        </w:rPr>
      </w:pPr>
      <w:r w:rsidRPr="00496666">
        <w:rPr>
          <w:rFonts w:ascii="Arial" w:hAnsi="Arial" w:cs="Arial"/>
          <w:sz w:val="22"/>
          <w:szCs w:val="22"/>
        </w:rPr>
        <w:t>Adam M*</w:t>
      </w:r>
      <w:r w:rsidRPr="00496666">
        <w:rPr>
          <w:rFonts w:ascii="Arial" w:hAnsi="Arial" w:cs="Arial"/>
          <w:sz w:val="22"/>
          <w:szCs w:val="22"/>
          <w:vertAlign w:val="superscript"/>
        </w:rPr>
        <w:t>1</w:t>
      </w:r>
      <w:r w:rsidRPr="00496666">
        <w:rPr>
          <w:rFonts w:ascii="Arial" w:hAnsi="Arial" w:cs="Arial"/>
          <w:sz w:val="22"/>
          <w:szCs w:val="22"/>
        </w:rPr>
        <w:t>, Mohan D</w:t>
      </w:r>
      <w:r w:rsidRPr="00496666">
        <w:rPr>
          <w:rFonts w:ascii="Arial" w:hAnsi="Arial" w:cs="Arial"/>
          <w:sz w:val="22"/>
          <w:szCs w:val="22"/>
          <w:vertAlign w:val="superscript"/>
        </w:rPr>
        <w:t>2</w:t>
      </w:r>
      <w:r w:rsidRPr="00496666">
        <w:rPr>
          <w:rFonts w:ascii="Arial" w:hAnsi="Arial" w:cs="Arial"/>
          <w:sz w:val="22"/>
          <w:szCs w:val="22"/>
        </w:rPr>
        <w:t>, Forster S</w:t>
      </w:r>
      <w:r w:rsidRPr="00496666">
        <w:rPr>
          <w:rFonts w:ascii="Arial" w:hAnsi="Arial" w:cs="Arial"/>
          <w:sz w:val="22"/>
          <w:szCs w:val="22"/>
          <w:vertAlign w:val="superscript"/>
        </w:rPr>
        <w:t>3</w:t>
      </w:r>
      <w:r w:rsidRPr="00496666">
        <w:rPr>
          <w:rFonts w:ascii="Arial" w:hAnsi="Arial" w:cs="Arial"/>
          <w:sz w:val="22"/>
          <w:szCs w:val="22"/>
        </w:rPr>
        <w:t>, Chen S</w:t>
      </w:r>
      <w:r w:rsidRPr="00496666">
        <w:rPr>
          <w:rFonts w:ascii="Arial" w:hAnsi="Arial" w:cs="Arial"/>
          <w:sz w:val="22"/>
          <w:szCs w:val="22"/>
          <w:vertAlign w:val="superscript"/>
        </w:rPr>
        <w:t>3,4</w:t>
      </w:r>
      <w:r w:rsidRPr="00496666">
        <w:rPr>
          <w:rFonts w:ascii="Arial" w:hAnsi="Arial" w:cs="Arial"/>
          <w:sz w:val="22"/>
          <w:szCs w:val="22"/>
        </w:rPr>
        <w:t>, Gates J</w:t>
      </w:r>
      <w:r w:rsidRPr="00496666">
        <w:rPr>
          <w:rFonts w:ascii="Arial" w:hAnsi="Arial" w:cs="Arial"/>
          <w:sz w:val="22"/>
          <w:szCs w:val="22"/>
          <w:vertAlign w:val="superscript"/>
        </w:rPr>
        <w:t>5</w:t>
      </w:r>
      <w:r w:rsidRPr="00496666">
        <w:rPr>
          <w:rFonts w:ascii="Arial" w:hAnsi="Arial" w:cs="Arial"/>
          <w:sz w:val="22"/>
          <w:szCs w:val="22"/>
        </w:rPr>
        <w:t>, Yu F</w:t>
      </w:r>
      <w:r w:rsidRPr="00496666">
        <w:rPr>
          <w:rFonts w:ascii="Arial" w:hAnsi="Arial" w:cs="Arial"/>
          <w:sz w:val="22"/>
          <w:szCs w:val="22"/>
          <w:vertAlign w:val="superscript"/>
        </w:rPr>
        <w:t>3,4</w:t>
      </w:r>
      <w:r w:rsidRPr="00496666">
        <w:rPr>
          <w:rFonts w:ascii="Arial" w:hAnsi="Arial" w:cs="Arial"/>
          <w:sz w:val="22"/>
          <w:szCs w:val="22"/>
        </w:rPr>
        <w:t xml:space="preserve">, </w:t>
      </w:r>
      <w:proofErr w:type="spellStart"/>
      <w:r w:rsidRPr="00496666">
        <w:rPr>
          <w:rFonts w:ascii="Arial" w:hAnsi="Arial" w:cs="Arial"/>
          <w:sz w:val="22"/>
          <w:szCs w:val="22"/>
        </w:rPr>
        <w:t>Bärnighausen</w:t>
      </w:r>
      <w:proofErr w:type="spellEnd"/>
      <w:r w:rsidRPr="00496666">
        <w:rPr>
          <w:rFonts w:ascii="Arial" w:hAnsi="Arial" w:cs="Arial"/>
          <w:sz w:val="22"/>
          <w:szCs w:val="22"/>
        </w:rPr>
        <w:t xml:space="preserve"> T</w:t>
      </w:r>
      <w:r w:rsidRPr="00496666">
        <w:rPr>
          <w:rFonts w:ascii="Arial" w:hAnsi="Arial" w:cs="Arial"/>
          <w:sz w:val="22"/>
          <w:szCs w:val="22"/>
          <w:vertAlign w:val="superscript"/>
        </w:rPr>
        <w:t>3,7,8</w:t>
      </w:r>
      <w:r>
        <w:rPr>
          <w:rFonts w:ascii="Arial" w:hAnsi="Arial" w:cs="Arial"/>
          <w:sz w:val="22"/>
          <w:szCs w:val="22"/>
          <w:vertAlign w:val="superscript"/>
        </w:rPr>
        <w:br/>
      </w:r>
    </w:p>
    <w:p w14:paraId="19EF9124" w14:textId="77777777" w:rsidR="00A455AC" w:rsidRPr="00BB5776" w:rsidRDefault="00A455AC" w:rsidP="006560B2">
      <w:pPr>
        <w:spacing w:line="276" w:lineRule="auto"/>
        <w:rPr>
          <w:rFonts w:ascii="Arial" w:hAnsi="Arial" w:cs="Arial"/>
          <w:color w:val="000000" w:themeColor="text1"/>
        </w:rPr>
      </w:pPr>
      <w:r w:rsidRPr="00BB5776">
        <w:rPr>
          <w:rFonts w:ascii="Arial" w:hAnsi="Arial" w:cs="Arial"/>
          <w:color w:val="000000" w:themeColor="text1"/>
        </w:rPr>
        <w:t xml:space="preserve">1. Department of Pediatrics, Stanford University School of Medicine </w:t>
      </w:r>
    </w:p>
    <w:p w14:paraId="169FDD75" w14:textId="77777777" w:rsidR="00A455AC" w:rsidRPr="00872A79" w:rsidRDefault="00A455AC" w:rsidP="006560B2">
      <w:pPr>
        <w:spacing w:line="276" w:lineRule="auto"/>
        <w:rPr>
          <w:rFonts w:ascii="Arial" w:hAnsi="Arial" w:cs="Arial"/>
          <w:color w:val="000000" w:themeColor="text1"/>
        </w:rPr>
      </w:pPr>
      <w:r w:rsidRPr="00BB5776">
        <w:rPr>
          <w:rFonts w:ascii="Arial" w:hAnsi="Arial" w:cs="Arial"/>
          <w:color w:val="000000" w:themeColor="text1"/>
        </w:rPr>
        <w:t xml:space="preserve">2. </w:t>
      </w:r>
      <w:r w:rsidRPr="00872A79">
        <w:rPr>
          <w:rFonts w:ascii="Arial" w:hAnsi="Arial" w:cs="Arial"/>
          <w:color w:val="000000" w:themeColor="text1"/>
        </w:rPr>
        <w:t>Department of International Health</w:t>
      </w:r>
      <w:r>
        <w:rPr>
          <w:rFonts w:ascii="Arial" w:hAnsi="Arial" w:cs="Arial"/>
          <w:color w:val="000000" w:themeColor="text1"/>
        </w:rPr>
        <w:t xml:space="preserve">, </w:t>
      </w:r>
      <w:r w:rsidRPr="00872A79">
        <w:rPr>
          <w:rFonts w:ascii="Arial" w:hAnsi="Arial" w:cs="Arial"/>
          <w:color w:val="000000" w:themeColor="text1"/>
        </w:rPr>
        <w:t>Johns Hopkins Bloomberg School of Public Health</w:t>
      </w:r>
    </w:p>
    <w:p w14:paraId="0DFFA102" w14:textId="77777777" w:rsidR="00A455AC" w:rsidRDefault="00A455AC" w:rsidP="006560B2">
      <w:pPr>
        <w:spacing w:line="276" w:lineRule="auto"/>
        <w:rPr>
          <w:rFonts w:ascii="Arial" w:hAnsi="Arial" w:cs="Arial"/>
          <w:color w:val="000000" w:themeColor="text1"/>
        </w:rPr>
      </w:pPr>
      <w:r w:rsidRPr="00BB5776">
        <w:rPr>
          <w:rFonts w:ascii="Arial" w:hAnsi="Arial" w:cs="Arial"/>
          <w:color w:val="000000" w:themeColor="text1"/>
        </w:rPr>
        <w:t xml:space="preserve">3. </w:t>
      </w:r>
      <w:r w:rsidRPr="00A679EF">
        <w:rPr>
          <w:rFonts w:ascii="Arial" w:hAnsi="Arial" w:cs="Arial"/>
          <w:color w:val="000000" w:themeColor="text1"/>
        </w:rPr>
        <w:t xml:space="preserve">Heidelberg Institute of Global Health, Faculty of Medicine, Heidelberg </w:t>
      </w:r>
      <w:r>
        <w:rPr>
          <w:rFonts w:ascii="Arial" w:hAnsi="Arial" w:cs="Arial"/>
          <w:color w:val="000000" w:themeColor="text1"/>
        </w:rPr>
        <w:t>Universit</w:t>
      </w:r>
      <w:r w:rsidRPr="00A679EF">
        <w:rPr>
          <w:rFonts w:ascii="Arial" w:hAnsi="Arial" w:cs="Arial"/>
          <w:color w:val="000000" w:themeColor="text1"/>
        </w:rPr>
        <w:t xml:space="preserve">y </w:t>
      </w:r>
    </w:p>
    <w:p w14:paraId="22D0727D" w14:textId="77777777" w:rsidR="00A455AC" w:rsidRPr="00BB5776" w:rsidRDefault="00A455AC" w:rsidP="006560B2">
      <w:pPr>
        <w:spacing w:line="276" w:lineRule="auto"/>
        <w:rPr>
          <w:rFonts w:ascii="Arial" w:hAnsi="Arial" w:cs="Arial"/>
          <w:color w:val="000000" w:themeColor="text1"/>
        </w:rPr>
      </w:pPr>
      <w:r>
        <w:rPr>
          <w:rFonts w:ascii="Arial" w:hAnsi="Arial" w:cs="Arial"/>
          <w:color w:val="000000" w:themeColor="text1"/>
        </w:rPr>
        <w:t xml:space="preserve">4. </w:t>
      </w:r>
      <w:r w:rsidRPr="00A679EF">
        <w:rPr>
          <w:rFonts w:ascii="Arial" w:hAnsi="Arial" w:cs="Arial"/>
          <w:color w:val="000000" w:themeColor="text1"/>
        </w:rPr>
        <w:t>Chinese Academy of Medical Sciences &amp; Peking Union Medical College</w:t>
      </w:r>
    </w:p>
    <w:p w14:paraId="31C4F80F" w14:textId="77777777" w:rsidR="00A455AC" w:rsidRPr="00BB5776" w:rsidRDefault="00A455AC" w:rsidP="006560B2">
      <w:pPr>
        <w:spacing w:line="276" w:lineRule="auto"/>
        <w:rPr>
          <w:rFonts w:ascii="Arial" w:hAnsi="Arial" w:cs="Arial"/>
          <w:color w:val="000000" w:themeColor="text1"/>
        </w:rPr>
      </w:pPr>
      <w:r w:rsidRPr="00BB5776">
        <w:rPr>
          <w:rFonts w:ascii="Arial" w:hAnsi="Arial" w:cs="Arial"/>
          <w:color w:val="000000" w:themeColor="text1"/>
        </w:rPr>
        <w:t>5. Icahn School of Medicine</w:t>
      </w:r>
    </w:p>
    <w:p w14:paraId="6C6D1856" w14:textId="77777777" w:rsidR="00A455AC" w:rsidRDefault="00A455AC" w:rsidP="006560B2">
      <w:pPr>
        <w:spacing w:line="276" w:lineRule="auto"/>
        <w:rPr>
          <w:rFonts w:ascii="Arial" w:hAnsi="Arial" w:cs="Arial"/>
          <w:color w:val="000000" w:themeColor="text1"/>
        </w:rPr>
      </w:pPr>
      <w:r w:rsidRPr="00BB5776">
        <w:rPr>
          <w:rFonts w:ascii="Arial" w:hAnsi="Arial" w:cs="Arial"/>
          <w:color w:val="000000" w:themeColor="text1"/>
        </w:rPr>
        <w:t>7. Harvard T.H Chan School of Public Health</w:t>
      </w:r>
    </w:p>
    <w:p w14:paraId="304B809F" w14:textId="77777777" w:rsidR="00A455AC" w:rsidRPr="00BB5776" w:rsidRDefault="00A455AC" w:rsidP="006560B2">
      <w:pPr>
        <w:spacing w:line="276" w:lineRule="auto"/>
        <w:rPr>
          <w:rFonts w:ascii="Arial" w:hAnsi="Arial" w:cs="Arial"/>
          <w:color w:val="000000" w:themeColor="text1"/>
        </w:rPr>
      </w:pPr>
      <w:r>
        <w:rPr>
          <w:rFonts w:ascii="Arial" w:hAnsi="Arial" w:cs="Arial"/>
          <w:color w:val="000000" w:themeColor="text1"/>
        </w:rPr>
        <w:t xml:space="preserve">8. </w:t>
      </w:r>
      <w:proofErr w:type="spellStart"/>
      <w:r w:rsidRPr="00BB5776">
        <w:rPr>
          <w:rFonts w:ascii="Arial" w:hAnsi="Arial" w:cs="Arial"/>
          <w:color w:val="000000" w:themeColor="text1"/>
        </w:rPr>
        <w:t>Wellcome</w:t>
      </w:r>
      <w:proofErr w:type="spellEnd"/>
      <w:r w:rsidRPr="00BB5776">
        <w:rPr>
          <w:rFonts w:ascii="Arial" w:hAnsi="Arial" w:cs="Arial"/>
          <w:color w:val="000000" w:themeColor="text1"/>
        </w:rPr>
        <w:t xml:space="preserve"> Trust’s Africa Health Research Institute (AHRI)</w:t>
      </w:r>
    </w:p>
    <w:p w14:paraId="5B922475" w14:textId="77777777" w:rsidR="00A455AC" w:rsidRPr="00BB5776" w:rsidRDefault="00A455AC" w:rsidP="00A455AC">
      <w:pPr>
        <w:rPr>
          <w:rFonts w:ascii="Arial" w:hAnsi="Arial" w:cs="Arial"/>
          <w:color w:val="000000" w:themeColor="text1"/>
        </w:rPr>
      </w:pPr>
    </w:p>
    <w:p w14:paraId="3DB2BC27" w14:textId="77777777" w:rsidR="006560B2" w:rsidRDefault="006560B2" w:rsidP="00A455AC">
      <w:pPr>
        <w:rPr>
          <w:rFonts w:ascii="Arial" w:hAnsi="Arial" w:cs="Arial"/>
        </w:rPr>
      </w:pPr>
    </w:p>
    <w:p w14:paraId="108D8E66" w14:textId="1817C967" w:rsidR="00A455AC" w:rsidRPr="006A3961" w:rsidRDefault="00A455AC" w:rsidP="00A455AC">
      <w:pPr>
        <w:rPr>
          <w:rFonts w:ascii="Arial" w:hAnsi="Arial" w:cs="Arial"/>
        </w:rPr>
      </w:pPr>
      <w:r w:rsidRPr="006A3961">
        <w:rPr>
          <w:rFonts w:ascii="Arial" w:hAnsi="Arial" w:cs="Arial"/>
        </w:rPr>
        <w:t xml:space="preserve">Abstract </w:t>
      </w:r>
      <w:r w:rsidR="001774B6">
        <w:rPr>
          <w:rFonts w:ascii="Arial" w:hAnsi="Arial" w:cs="Arial"/>
        </w:rPr>
        <w:br/>
      </w:r>
    </w:p>
    <w:p w14:paraId="151D61FE" w14:textId="546BC192" w:rsidR="00A455AC" w:rsidRPr="00BB5776" w:rsidRDefault="00A455AC" w:rsidP="00A455AC">
      <w:pPr>
        <w:rPr>
          <w:rFonts w:ascii="Arial" w:hAnsi="Arial" w:cs="Arial"/>
        </w:rPr>
      </w:pPr>
      <w:r w:rsidRPr="00BB5776">
        <w:rPr>
          <w:rFonts w:ascii="Arial" w:hAnsi="Arial" w:cs="Arial"/>
        </w:rPr>
        <w:t>Widespread vaccine uptake is critical for ending the COVID-19 pandemic. As public health officials focus on overcoming vaccine hesitancy, simultaneously boosting hope may be equally important in the US.</w:t>
      </w:r>
      <w:r>
        <w:rPr>
          <w:rFonts w:ascii="Arial" w:hAnsi="Arial" w:cs="Arial"/>
        </w:rPr>
        <w:t xml:space="preserve"> </w:t>
      </w:r>
      <w:r w:rsidRPr="00BB5776">
        <w:rPr>
          <w:rFonts w:ascii="Arial" w:hAnsi="Arial" w:cs="Arial"/>
        </w:rPr>
        <w:t>We analyzed data from a</w:t>
      </w:r>
      <w:r>
        <w:rPr>
          <w:rFonts w:ascii="Arial" w:hAnsi="Arial" w:cs="Arial"/>
        </w:rPr>
        <w:t>n online</w:t>
      </w:r>
      <w:r w:rsidRPr="00BB5776">
        <w:rPr>
          <w:rFonts w:ascii="Arial" w:hAnsi="Arial" w:cs="Arial"/>
        </w:rPr>
        <w:t xml:space="preserve"> cross-sectional survey. </w:t>
      </w:r>
      <w:r>
        <w:rPr>
          <w:rFonts w:ascii="Arial" w:hAnsi="Arial" w:cs="Arial"/>
        </w:rPr>
        <w:t xml:space="preserve">Participants were </w:t>
      </w:r>
      <w:r w:rsidRPr="00BB5776">
        <w:rPr>
          <w:rFonts w:ascii="Arial" w:hAnsi="Arial" w:cs="Arial"/>
        </w:rPr>
        <w:t>11,955 US adult</w:t>
      </w:r>
      <w:r w:rsidR="00111EEB">
        <w:rPr>
          <w:rFonts w:ascii="Arial" w:hAnsi="Arial" w:cs="Arial"/>
        </w:rPr>
        <w:t>s</w:t>
      </w:r>
      <w:r w:rsidRPr="00BB5776">
        <w:rPr>
          <w:rFonts w:ascii="Arial" w:hAnsi="Arial" w:cs="Arial"/>
        </w:rPr>
        <w:t xml:space="preserve"> (ages 18-83)</w:t>
      </w:r>
      <w:r>
        <w:rPr>
          <w:rFonts w:ascii="Arial" w:hAnsi="Arial" w:cs="Arial"/>
        </w:rPr>
        <w:t xml:space="preserve"> of</w:t>
      </w:r>
      <w:r w:rsidRPr="00BB5776">
        <w:rPr>
          <w:rFonts w:ascii="Arial" w:hAnsi="Arial" w:cs="Arial"/>
        </w:rPr>
        <w:t xml:space="preserve"> various ethnic</w:t>
      </w:r>
      <w:r>
        <w:rPr>
          <w:rFonts w:ascii="Arial" w:hAnsi="Arial" w:cs="Arial"/>
        </w:rPr>
        <w:t>ities</w:t>
      </w:r>
      <w:r w:rsidRPr="00BB5776">
        <w:rPr>
          <w:rFonts w:ascii="Arial" w:hAnsi="Arial" w:cs="Arial"/>
        </w:rPr>
        <w:t>, living in urban and rural settings. Of these, 71.3% had at least some college education. Mean age was 32.3 years and 72.4% reported being vaccinated against COVID-19.</w:t>
      </w:r>
      <w:r>
        <w:rPr>
          <w:rFonts w:ascii="Arial" w:hAnsi="Arial" w:cs="Arial"/>
        </w:rPr>
        <w:t xml:space="preserve"> Main measures were </w:t>
      </w:r>
      <w:r w:rsidRPr="00BB5776">
        <w:rPr>
          <w:rFonts w:ascii="Arial" w:hAnsi="Arial" w:cs="Arial"/>
        </w:rPr>
        <w:t xml:space="preserve">COVID-19 self-reported vaccination status (vaccine uptake), vaccine hesitancy (WHO SAGE Vaccine Hesitancy Scale), and hope (Adult Hope Scale). </w:t>
      </w:r>
      <w:r>
        <w:rPr>
          <w:rFonts w:ascii="Arial" w:hAnsi="Arial" w:cs="Arial"/>
        </w:rPr>
        <w:t xml:space="preserve">The US grand mean hope score fell within the low-hope range. </w:t>
      </w:r>
      <w:r w:rsidRPr="00BB5776">
        <w:rPr>
          <w:rFonts w:ascii="Arial" w:hAnsi="Arial" w:cs="Arial"/>
        </w:rPr>
        <w:t xml:space="preserve">COVID-19 vaccination status was positively associated with hope, even after adjusting for vaccine hesitancy, gender, age, ethnicity, income, and urban vs. rural residence. </w:t>
      </w:r>
      <w:r>
        <w:rPr>
          <w:rFonts w:ascii="Arial" w:hAnsi="Arial" w:cs="Arial"/>
        </w:rPr>
        <w:t>The</w:t>
      </w:r>
      <w:r w:rsidRPr="00BB5776">
        <w:rPr>
          <w:rFonts w:ascii="Arial" w:hAnsi="Arial" w:cs="Arial"/>
        </w:rPr>
        <w:t xml:space="preserve"> strong relationship between hope and vaccine uptake </w:t>
      </w:r>
      <w:r>
        <w:rPr>
          <w:rFonts w:ascii="Arial" w:hAnsi="Arial" w:cs="Arial"/>
        </w:rPr>
        <w:t xml:space="preserve">persisted </w:t>
      </w:r>
      <w:r w:rsidRPr="00BB5776">
        <w:rPr>
          <w:rFonts w:ascii="Arial" w:hAnsi="Arial" w:cs="Arial"/>
        </w:rPr>
        <w:t xml:space="preserve">across US </w:t>
      </w:r>
      <w:r>
        <w:rPr>
          <w:rFonts w:ascii="Arial" w:hAnsi="Arial" w:cs="Arial"/>
        </w:rPr>
        <w:t>populations at risk for low vaccine uptake</w:t>
      </w:r>
      <w:r w:rsidRPr="00BB5776">
        <w:rPr>
          <w:rFonts w:ascii="Arial" w:hAnsi="Arial" w:cs="Arial"/>
        </w:rPr>
        <w:t xml:space="preserve">. Our mediation analysis revealed that, for every unit increase in hope, the probability of being vaccinated went up by 5 percentage points. Of this association, 52% was not mediated by vaccine hesitancy, but rather through a direct </w:t>
      </w:r>
      <w:r>
        <w:rPr>
          <w:rFonts w:ascii="Arial" w:hAnsi="Arial" w:cs="Arial"/>
        </w:rPr>
        <w:t>pathway</w:t>
      </w:r>
      <w:r w:rsidRPr="00BB5776">
        <w:rPr>
          <w:rFonts w:ascii="Arial" w:hAnsi="Arial" w:cs="Arial"/>
        </w:rPr>
        <w:t xml:space="preserve"> from hope to vaccine uptake. Mediation analyses of US populations at risk of low vaccine uptake revealed similar findings. Hope may play an important role in vaccine uptake by reducing vaccine hesitancy and by directly enhancing vaccine uptake. Especially in populations at risk of low vaccine uptake, vaccine interventions that boost hope may augment</w:t>
      </w:r>
      <w:r>
        <w:rPr>
          <w:rFonts w:ascii="Arial" w:hAnsi="Arial" w:cs="Arial"/>
        </w:rPr>
        <w:t xml:space="preserve"> public health</w:t>
      </w:r>
      <w:r w:rsidRPr="00BB5776">
        <w:rPr>
          <w:rFonts w:ascii="Arial" w:hAnsi="Arial" w:cs="Arial"/>
        </w:rPr>
        <w:t xml:space="preserve"> efforts to increase</w:t>
      </w:r>
      <w:r>
        <w:rPr>
          <w:rFonts w:ascii="Arial" w:hAnsi="Arial" w:cs="Arial"/>
        </w:rPr>
        <w:t xml:space="preserve"> US</w:t>
      </w:r>
      <w:r w:rsidRPr="00BB5776">
        <w:rPr>
          <w:rFonts w:ascii="Arial" w:hAnsi="Arial" w:cs="Arial"/>
        </w:rPr>
        <w:t xml:space="preserve"> </w:t>
      </w:r>
      <w:r>
        <w:rPr>
          <w:rFonts w:ascii="Arial" w:hAnsi="Arial" w:cs="Arial"/>
        </w:rPr>
        <w:t>vaccination rates</w:t>
      </w:r>
      <w:r w:rsidRPr="00BB5776">
        <w:rPr>
          <w:rFonts w:ascii="Arial" w:hAnsi="Arial" w:cs="Arial"/>
        </w:rPr>
        <w:t xml:space="preserve">. </w:t>
      </w:r>
    </w:p>
    <w:p w14:paraId="23450971" w14:textId="77777777" w:rsidR="00A455AC" w:rsidRDefault="00A455AC" w:rsidP="00A455AC"/>
    <w:p w14:paraId="3764BFC3" w14:textId="4CED0EBC" w:rsidR="00547CD7" w:rsidRPr="006560B2" w:rsidRDefault="006560B2" w:rsidP="00D5572F">
      <w:pPr>
        <w:spacing w:line="480" w:lineRule="auto"/>
        <w:rPr>
          <w:rFonts w:ascii="Arial" w:hAnsi="Arial" w:cs="Arial"/>
        </w:rPr>
      </w:pPr>
      <w:r>
        <w:rPr>
          <w:rFonts w:ascii="Arial" w:hAnsi="Arial" w:cs="Arial"/>
        </w:rPr>
        <w:t>Keywords: hope, vaccine hesitancy, vaccine uptake, public health, COVID-19</w:t>
      </w:r>
    </w:p>
    <w:p w14:paraId="066FC99C" w14:textId="2D1B54B7" w:rsidR="00F31069" w:rsidRPr="00FC25DF" w:rsidRDefault="00584F3A" w:rsidP="006560B2">
      <w:pPr>
        <w:spacing w:line="276" w:lineRule="auto"/>
        <w:rPr>
          <w:rFonts w:ascii="Arial" w:hAnsi="Arial" w:cs="Arial"/>
        </w:rPr>
      </w:pPr>
      <w:r w:rsidRPr="00FC25DF">
        <w:rPr>
          <w:rFonts w:ascii="Arial" w:hAnsi="Arial" w:cs="Arial"/>
          <w:u w:val="single"/>
        </w:rPr>
        <w:lastRenderedPageBreak/>
        <w:t>Introduction</w:t>
      </w:r>
      <w:r w:rsidRPr="00FC25DF">
        <w:rPr>
          <w:rFonts w:ascii="Arial" w:hAnsi="Arial" w:cs="Arial"/>
        </w:rPr>
        <w:t>:</w:t>
      </w:r>
    </w:p>
    <w:p w14:paraId="5F685DDC" w14:textId="77777777" w:rsidR="00AC13D5" w:rsidRDefault="00103A14" w:rsidP="006560B2">
      <w:pPr>
        <w:spacing w:line="276" w:lineRule="auto"/>
        <w:rPr>
          <w:ins w:id="0" w:author="Maya Adam" w:date="2022-03-29T17:42:00Z"/>
          <w:rFonts w:ascii="Arial" w:hAnsi="Arial" w:cs="Arial"/>
        </w:rPr>
      </w:pPr>
      <w:r w:rsidRPr="00FC25DF">
        <w:rPr>
          <w:rFonts w:ascii="Arial" w:hAnsi="Arial" w:cs="Arial"/>
        </w:rPr>
        <w:t>More than</w:t>
      </w:r>
      <w:r w:rsidR="009B2576" w:rsidRPr="00FC25DF">
        <w:rPr>
          <w:rFonts w:ascii="Arial" w:hAnsi="Arial" w:cs="Arial"/>
        </w:rPr>
        <w:t xml:space="preserve"> a year </w:t>
      </w:r>
      <w:ins w:id="1" w:author="Maya Adam" w:date="2022-03-29T17:23:00Z">
        <w:r w:rsidR="006553C8">
          <w:rPr>
            <w:rFonts w:ascii="Arial" w:hAnsi="Arial" w:cs="Arial"/>
          </w:rPr>
          <w:t>has passed since</w:t>
        </w:r>
      </w:ins>
      <w:del w:id="2" w:author="Maya Adam" w:date="2022-03-29T17:23:00Z">
        <w:r w:rsidR="009B2576" w:rsidRPr="00FC25DF" w:rsidDel="006553C8">
          <w:rPr>
            <w:rFonts w:ascii="Arial" w:hAnsi="Arial" w:cs="Arial"/>
          </w:rPr>
          <w:delText>after</w:delText>
        </w:r>
      </w:del>
      <w:r w:rsidR="009B2576" w:rsidRPr="00FC25DF">
        <w:rPr>
          <w:rFonts w:ascii="Arial" w:hAnsi="Arial" w:cs="Arial"/>
        </w:rPr>
        <w:t xml:space="preserve"> the first vaccines</w:t>
      </w:r>
      <w:r w:rsidR="00CE58C9" w:rsidRPr="00FC25DF">
        <w:rPr>
          <w:rFonts w:ascii="Arial" w:hAnsi="Arial" w:cs="Arial"/>
        </w:rPr>
        <w:t xml:space="preserve"> for COVID-19</w:t>
      </w:r>
      <w:r w:rsidR="009B2576" w:rsidRPr="00FC25DF">
        <w:rPr>
          <w:rFonts w:ascii="Arial" w:hAnsi="Arial" w:cs="Arial"/>
        </w:rPr>
        <w:t xml:space="preserve"> we</w:t>
      </w:r>
      <w:r w:rsidR="00D50553" w:rsidRPr="00FC25DF">
        <w:rPr>
          <w:rFonts w:ascii="Arial" w:hAnsi="Arial" w:cs="Arial"/>
        </w:rPr>
        <w:t>r</w:t>
      </w:r>
      <w:r w:rsidR="009B2576" w:rsidRPr="00FC25DF">
        <w:rPr>
          <w:rFonts w:ascii="Arial" w:hAnsi="Arial" w:cs="Arial"/>
        </w:rPr>
        <w:t>e approved</w:t>
      </w:r>
      <w:r w:rsidR="00DE427E" w:rsidRPr="00FC25DF">
        <w:rPr>
          <w:rFonts w:ascii="Arial" w:hAnsi="Arial" w:cs="Arial"/>
        </w:rPr>
        <w:t xml:space="preserve">, </w:t>
      </w:r>
      <w:ins w:id="3" w:author="Maya Adam" w:date="2022-03-29T17:24:00Z">
        <w:r w:rsidR="006553C8">
          <w:rPr>
            <w:rFonts w:ascii="Arial" w:hAnsi="Arial" w:cs="Arial"/>
          </w:rPr>
          <w:t xml:space="preserve">yet </w:t>
        </w:r>
      </w:ins>
      <w:del w:id="4" w:author="Maya Adam" w:date="2022-03-29T17:26:00Z">
        <w:r w:rsidR="0068674A" w:rsidRPr="00FC25DF" w:rsidDel="006553C8">
          <w:rPr>
            <w:rFonts w:ascii="Arial" w:hAnsi="Arial" w:cs="Arial"/>
          </w:rPr>
          <w:delText>only about</w:delText>
        </w:r>
        <w:r w:rsidR="00DE427E" w:rsidRPr="00FC25DF" w:rsidDel="006553C8">
          <w:rPr>
            <w:rFonts w:ascii="Arial" w:hAnsi="Arial" w:cs="Arial"/>
          </w:rPr>
          <w:delText xml:space="preserve"> </w:delText>
        </w:r>
        <w:r w:rsidR="00B6535E" w:rsidRPr="00FC25DF" w:rsidDel="006553C8">
          <w:rPr>
            <w:rFonts w:ascii="Arial" w:hAnsi="Arial" w:cs="Arial"/>
          </w:rPr>
          <w:delText>three quarters</w:delText>
        </w:r>
        <w:r w:rsidR="009B2576" w:rsidRPr="00FC25DF" w:rsidDel="006553C8">
          <w:rPr>
            <w:rFonts w:ascii="Arial" w:hAnsi="Arial" w:cs="Arial"/>
          </w:rPr>
          <w:delText xml:space="preserve"> of</w:delText>
        </w:r>
      </w:del>
      <w:ins w:id="5" w:author="Maya Adam" w:date="2022-03-29T17:26:00Z">
        <w:r w:rsidR="006553C8">
          <w:rPr>
            <w:rFonts w:ascii="Arial" w:hAnsi="Arial" w:cs="Arial"/>
          </w:rPr>
          <w:t>less than 70% of</w:t>
        </w:r>
      </w:ins>
      <w:r w:rsidR="00E05E49" w:rsidRPr="00FC25DF">
        <w:rPr>
          <w:rFonts w:ascii="Arial" w:hAnsi="Arial" w:cs="Arial"/>
        </w:rPr>
        <w:t xml:space="preserve"> adults</w:t>
      </w:r>
      <w:r w:rsidR="002833A0" w:rsidRPr="00FC25DF">
        <w:rPr>
          <w:rFonts w:ascii="Arial" w:hAnsi="Arial" w:cs="Arial"/>
        </w:rPr>
        <w:t xml:space="preserve"> in the United States</w:t>
      </w:r>
      <w:r w:rsidR="009B2576" w:rsidRPr="00FC25DF">
        <w:rPr>
          <w:rFonts w:ascii="Arial" w:hAnsi="Arial" w:cs="Arial"/>
        </w:rPr>
        <w:t xml:space="preserve"> </w:t>
      </w:r>
      <w:r w:rsidR="00DE427E" w:rsidRPr="00FC25DF">
        <w:rPr>
          <w:rFonts w:ascii="Arial" w:hAnsi="Arial" w:cs="Arial"/>
        </w:rPr>
        <w:t>are fully vaccinated</w:t>
      </w:r>
      <w:ins w:id="6" w:author="Maya Adam" w:date="2022-03-29T17:26:00Z">
        <w:r w:rsidR="006553C8">
          <w:rPr>
            <w:rFonts w:ascii="Arial" w:hAnsi="Arial" w:cs="Arial"/>
          </w:rPr>
          <w:t xml:space="preserve"> and less than 50% have received a booster shot</w:t>
        </w:r>
      </w:ins>
      <w:r w:rsidR="00771DA2" w:rsidRPr="00FC25DF">
        <w:rPr>
          <w:rFonts w:ascii="Arial" w:hAnsi="Arial" w:cs="Arial"/>
        </w:rPr>
        <w:fldChar w:fldCharType="begin"/>
      </w:r>
      <w:r w:rsidR="00771DA2" w:rsidRPr="00FC25DF">
        <w:rPr>
          <w:rFonts w:ascii="Arial" w:hAnsi="Arial" w:cs="Arial"/>
        </w:rPr>
        <w:instrText xml:space="preserve"> ADDIN EN.CITE &lt;EndNote&gt;&lt;Cite&gt;&lt;Author&gt;Prevention&lt;/Author&gt;&lt;Year&gt;2021&lt;/Year&gt;&lt;RecNum&gt;937&lt;/RecNum&gt;&lt;DisplayText&gt;&lt;style face="superscript"&gt;1&lt;/style&gt;&lt;/DisplayText&gt;&lt;record&gt;&lt;rec-number&gt;937&lt;/rec-number&gt;&lt;foreign-keys&gt;&lt;key app="EN" db-id="z5dpzrzrifve0jefxa6pezebv0sdvpeapttr" timestamp="1638348352"&gt;937&lt;/key&gt;&lt;/foreign-keys&gt;&lt;ref-type name="Web Page"&gt;12&lt;/ref-type&gt;&lt;contributors&gt;&lt;authors&gt;&lt;author&gt;Centers for Disease Control and Prevention&lt;/author&gt;&lt;/authors&gt;&lt;/contributors&gt;&lt;titles&gt;&lt;title&gt;COVID Data Tracker&lt;/title&gt;&lt;/titles&gt;&lt;volume&gt;2021&lt;/volume&gt;&lt;number&gt;Dec 1&lt;/number&gt;&lt;dates&gt;&lt;year&gt;2021&lt;/year&gt;&lt;/dates&gt;&lt;publisher&gt;U.S. Department of Health &amp;amp; Human Services&lt;/publisher&gt;&lt;urls&gt;&lt;related-urls&gt;&lt;url&gt;https://covid.cdc.gov/covid-data-tracker/#vaccinations_vacc-people&lt;/url&gt;&lt;/related-urls&gt;&lt;/urls&gt;&lt;remote-database-provider&gt;USA.gov&lt;/remote-database-provider&gt;&lt;/record&gt;&lt;/Cite&gt;&lt;/EndNote&gt;</w:instrText>
      </w:r>
      <w:r w:rsidR="00771DA2" w:rsidRPr="00FC25DF">
        <w:rPr>
          <w:rFonts w:ascii="Arial" w:hAnsi="Arial" w:cs="Arial"/>
        </w:rPr>
        <w:fldChar w:fldCharType="separate"/>
      </w:r>
      <w:r w:rsidR="00771DA2" w:rsidRPr="00FC25DF">
        <w:rPr>
          <w:rFonts w:ascii="Arial" w:hAnsi="Arial" w:cs="Arial"/>
          <w:noProof/>
          <w:vertAlign w:val="superscript"/>
        </w:rPr>
        <w:t>1</w:t>
      </w:r>
      <w:r w:rsidR="00771DA2" w:rsidRPr="00FC25DF">
        <w:rPr>
          <w:rFonts w:ascii="Arial" w:hAnsi="Arial" w:cs="Arial"/>
        </w:rPr>
        <w:fldChar w:fldCharType="end"/>
      </w:r>
      <w:del w:id="7" w:author="Maya Adam" w:date="2022-03-29T17:27:00Z">
        <w:r w:rsidR="000A468B" w:rsidRPr="00FC25DF" w:rsidDel="006553C8">
          <w:rPr>
            <w:rFonts w:ascii="Arial" w:hAnsi="Arial" w:cs="Arial"/>
          </w:rPr>
          <w:delText>,</w:delText>
        </w:r>
        <w:r w:rsidR="000B0851" w:rsidRPr="00FC25DF" w:rsidDel="006553C8">
          <w:rPr>
            <w:rFonts w:ascii="Arial" w:hAnsi="Arial" w:cs="Arial"/>
          </w:rPr>
          <w:delText xml:space="preserve"> </w:delText>
        </w:r>
        <w:r w:rsidR="0068674A" w:rsidRPr="00FC25DF" w:rsidDel="006553C8">
          <w:rPr>
            <w:rFonts w:ascii="Arial" w:hAnsi="Arial" w:cs="Arial"/>
          </w:rPr>
          <w:delText>raising</w:delText>
        </w:r>
      </w:del>
      <w:ins w:id="8" w:author="Maya Adam" w:date="2022-03-29T17:27:00Z">
        <w:r w:rsidR="006553C8">
          <w:rPr>
            <w:rFonts w:ascii="Arial" w:hAnsi="Arial" w:cs="Arial"/>
          </w:rPr>
          <w:t xml:space="preserve">. </w:t>
        </w:r>
      </w:ins>
      <w:ins w:id="9" w:author="Maya Adam" w:date="2022-03-29T17:33:00Z">
        <w:r w:rsidR="00CE37D5">
          <w:rPr>
            <w:rFonts w:ascii="Arial" w:hAnsi="Arial" w:cs="Arial"/>
          </w:rPr>
          <w:t xml:space="preserve">Failure to achieve herd immunity </w:t>
        </w:r>
      </w:ins>
      <w:ins w:id="10" w:author="Maya Adam" w:date="2022-03-29T17:35:00Z">
        <w:r w:rsidR="00CE37D5" w:rsidRPr="00CE37D5">
          <w:rPr>
            <w:rFonts w:ascii="Arial" w:hAnsi="Arial" w:cs="Arial"/>
          </w:rPr>
          <w:t>(75–85% of the population vaccinated)</w:t>
        </w:r>
        <w:r w:rsidR="00CE37D5">
          <w:rPr>
            <w:rFonts w:ascii="Arial" w:hAnsi="Arial" w:cs="Arial"/>
          </w:rPr>
          <w:t xml:space="preserve"> raises</w:t>
        </w:r>
      </w:ins>
      <w:r w:rsidR="0068674A" w:rsidRPr="00FC25DF">
        <w:rPr>
          <w:rFonts w:ascii="Arial" w:hAnsi="Arial" w:cs="Arial"/>
        </w:rPr>
        <w:t xml:space="preserve"> the risk of </w:t>
      </w:r>
      <w:r w:rsidR="0097532D" w:rsidRPr="00FC25DF">
        <w:rPr>
          <w:rFonts w:ascii="Arial" w:hAnsi="Arial" w:cs="Arial"/>
        </w:rPr>
        <w:t xml:space="preserve">new </w:t>
      </w:r>
      <w:r w:rsidR="0068674A" w:rsidRPr="00FC25DF">
        <w:rPr>
          <w:rFonts w:ascii="Arial" w:hAnsi="Arial" w:cs="Arial"/>
        </w:rPr>
        <w:t>variants</w:t>
      </w:r>
      <w:ins w:id="11" w:author="Maya Adam" w:date="2022-03-29T17:35:00Z">
        <w:r w:rsidR="00CE37D5">
          <w:rPr>
            <w:rFonts w:ascii="Arial" w:hAnsi="Arial" w:cs="Arial"/>
          </w:rPr>
          <w:t xml:space="preserve"> emerging</w:t>
        </w:r>
      </w:ins>
      <w:ins w:id="12" w:author="Maya Adam" w:date="2022-03-29T17:42:00Z">
        <w:r w:rsidR="00AC13D5">
          <w:rPr>
            <w:rFonts w:ascii="Arial" w:hAnsi="Arial" w:cs="Arial"/>
          </w:rPr>
          <w:t xml:space="preserve"> and</w:t>
        </w:r>
      </w:ins>
      <w:del w:id="13" w:author="Maya Adam" w:date="2022-03-29T17:36:00Z">
        <w:r w:rsidR="0068674A" w:rsidRPr="00FC25DF" w:rsidDel="00CE37D5">
          <w:rPr>
            <w:rFonts w:ascii="Arial" w:hAnsi="Arial" w:cs="Arial"/>
          </w:rPr>
          <w:delText xml:space="preserve"> an</w:delText>
        </w:r>
      </w:del>
      <w:del w:id="14" w:author="Maya Adam" w:date="2022-03-29T17:35:00Z">
        <w:r w:rsidR="0068674A" w:rsidRPr="00FC25DF" w:rsidDel="00CE37D5">
          <w:rPr>
            <w:rFonts w:ascii="Arial" w:hAnsi="Arial" w:cs="Arial"/>
          </w:rPr>
          <w:delText>d</w:delText>
        </w:r>
      </w:del>
      <w:r w:rsidR="0068674A" w:rsidRPr="00FC25DF">
        <w:rPr>
          <w:rFonts w:ascii="Arial" w:hAnsi="Arial" w:cs="Arial"/>
        </w:rPr>
        <w:t xml:space="preserve"> </w:t>
      </w:r>
      <w:r w:rsidR="0097532D" w:rsidRPr="00FC25DF">
        <w:rPr>
          <w:rFonts w:ascii="Arial" w:hAnsi="Arial" w:cs="Arial"/>
        </w:rPr>
        <w:t xml:space="preserve">new surges of </w:t>
      </w:r>
      <w:ins w:id="15" w:author="Maya Adam" w:date="2022-03-29T17:36:00Z">
        <w:r w:rsidR="00CE37D5">
          <w:rPr>
            <w:rFonts w:ascii="Arial" w:hAnsi="Arial" w:cs="Arial"/>
          </w:rPr>
          <w:t xml:space="preserve">infection and </w:t>
        </w:r>
      </w:ins>
      <w:r w:rsidR="0097532D" w:rsidRPr="00FC25DF">
        <w:rPr>
          <w:rFonts w:ascii="Arial" w:hAnsi="Arial" w:cs="Arial"/>
        </w:rPr>
        <w:t>disease</w:t>
      </w:r>
      <w:r w:rsidR="00CE58C9" w:rsidRPr="00FC25DF">
        <w:rPr>
          <w:rFonts w:ascii="Arial" w:hAnsi="Arial" w:cs="Arial"/>
        </w:rPr>
        <w:t>.</w:t>
      </w:r>
      <w:r w:rsidR="00CE37D5">
        <w:rPr>
          <w:rFonts w:ascii="Arial" w:hAnsi="Arial" w:cs="Arial"/>
        </w:rPr>
        <w:fldChar w:fldCharType="begin"/>
      </w:r>
      <w:r w:rsidR="00CE37D5">
        <w:rPr>
          <w:rFonts w:ascii="Arial" w:hAnsi="Arial" w:cs="Arial"/>
        </w:rPr>
        <w:instrText xml:space="preserve"> ADDIN EN.CITE &lt;EndNote&gt;&lt;Cite&gt;&lt;Author&gt;Hildreth&lt;/Author&gt;&lt;Year&gt;2021&lt;/Year&gt;&lt;RecNum&gt;981&lt;/RecNum&gt;&lt;DisplayText&gt;&lt;style face="superscript"&gt;2&lt;/style&gt;&lt;/DisplayText&gt;&lt;record&gt;&lt;rec-number&gt;981&lt;/rec-number&gt;&lt;foreign-keys&gt;&lt;key app="EN" db-id="z5dpzrzrifve0jefxa6pezebv0sdvpeapttr" timestamp="1648589392"&gt;981&lt;/key&gt;&lt;/foreign-keys&gt;&lt;ref-type name="Journal Article"&gt;17&lt;/ref-type&gt;&lt;contributors&gt;&lt;authors&gt;&lt;author&gt;Hildreth, James EK&lt;/author&gt;&lt;author&gt;Alcendor, Donald J&lt;/author&gt;&lt;/authors&gt;&lt;/contributors&gt;&lt;titles&gt;&lt;title&gt;Targeting COVID-19 vaccine hesitancy in minority populations in the US: implications for herd immunity&lt;/title&gt;&lt;secondary-title&gt;Vaccines&lt;/secondary-title&gt;&lt;/titles&gt;&lt;periodical&gt;&lt;full-title&gt;Vaccines&lt;/full-title&gt;&lt;/periodical&gt;&lt;pages&gt;489&lt;/pages&gt;&lt;volume&gt;9&lt;/volume&gt;&lt;number&gt;5&lt;/number&gt;&lt;dates&gt;&lt;year&gt;2021&lt;/year&gt;&lt;/dates&gt;&lt;urls&gt;&lt;/urls&gt;&lt;/record&gt;&lt;/Cite&gt;&lt;/EndNote&gt;</w:instrText>
      </w:r>
      <w:r w:rsidR="00CE37D5">
        <w:rPr>
          <w:rFonts w:ascii="Arial" w:hAnsi="Arial" w:cs="Arial"/>
        </w:rPr>
        <w:fldChar w:fldCharType="separate"/>
      </w:r>
      <w:r w:rsidR="00CE37D5" w:rsidRPr="00CE37D5">
        <w:rPr>
          <w:rFonts w:ascii="Arial" w:hAnsi="Arial" w:cs="Arial"/>
          <w:noProof/>
          <w:vertAlign w:val="superscript"/>
        </w:rPr>
        <w:t>2</w:t>
      </w:r>
      <w:r w:rsidR="00CE37D5">
        <w:rPr>
          <w:rFonts w:ascii="Arial" w:hAnsi="Arial" w:cs="Arial"/>
        </w:rPr>
        <w:fldChar w:fldCharType="end"/>
      </w:r>
      <w:r w:rsidR="009B2576" w:rsidRPr="00FC25DF">
        <w:rPr>
          <w:rFonts w:ascii="Arial" w:hAnsi="Arial" w:cs="Arial"/>
        </w:rPr>
        <w:t xml:space="preserve"> </w:t>
      </w:r>
    </w:p>
    <w:p w14:paraId="2CFCE1B5" w14:textId="3A43AD80" w:rsidR="00D5572F" w:rsidRDefault="00F245BA" w:rsidP="006560B2">
      <w:pPr>
        <w:spacing w:line="276" w:lineRule="auto"/>
        <w:rPr>
          <w:ins w:id="16" w:author="Maya Adam" w:date="2022-03-29T19:14:00Z"/>
          <w:rFonts w:ascii="Arial" w:hAnsi="Arial" w:cs="Arial"/>
        </w:rPr>
      </w:pPr>
      <w:r w:rsidRPr="00FC25DF">
        <w:rPr>
          <w:rFonts w:ascii="Arial" w:hAnsi="Arial" w:cs="Arial"/>
        </w:rPr>
        <w:t>In parallel</w:t>
      </w:r>
      <w:r w:rsidR="007441C8" w:rsidRPr="00FC25DF">
        <w:rPr>
          <w:rFonts w:ascii="Arial" w:hAnsi="Arial" w:cs="Arial"/>
        </w:rPr>
        <w:t>,</w:t>
      </w:r>
      <w:r w:rsidRPr="00FC25DF">
        <w:rPr>
          <w:rFonts w:ascii="Arial" w:hAnsi="Arial" w:cs="Arial"/>
        </w:rPr>
        <w:t xml:space="preserve"> </w:t>
      </w:r>
      <w:r w:rsidR="00E05E49" w:rsidRPr="00FC25DF">
        <w:rPr>
          <w:rFonts w:ascii="Arial" w:hAnsi="Arial" w:cs="Arial"/>
        </w:rPr>
        <w:t xml:space="preserve">researchers </w:t>
      </w:r>
      <w:r w:rsidR="00E3645C" w:rsidRPr="00FC25DF">
        <w:rPr>
          <w:rFonts w:ascii="Arial" w:hAnsi="Arial" w:cs="Arial"/>
        </w:rPr>
        <w:t>have d</w:t>
      </w:r>
      <w:r w:rsidR="005D1259" w:rsidRPr="00FC25DF">
        <w:rPr>
          <w:rFonts w:ascii="Arial" w:hAnsi="Arial" w:cs="Arial"/>
        </w:rPr>
        <w:t>ocumented</w:t>
      </w:r>
      <w:r w:rsidR="002833A0" w:rsidRPr="00FC25DF">
        <w:rPr>
          <w:rFonts w:ascii="Arial" w:hAnsi="Arial" w:cs="Arial"/>
        </w:rPr>
        <w:t xml:space="preserve"> </w:t>
      </w:r>
      <w:r w:rsidR="006368E2" w:rsidRPr="00FC25DF">
        <w:rPr>
          <w:rFonts w:ascii="Arial" w:hAnsi="Arial" w:cs="Arial"/>
        </w:rPr>
        <w:t xml:space="preserve">both </w:t>
      </w:r>
      <w:r w:rsidR="002833A0" w:rsidRPr="00FC25DF">
        <w:rPr>
          <w:rFonts w:ascii="Arial" w:hAnsi="Arial" w:cs="Arial"/>
        </w:rPr>
        <w:t>a</w:t>
      </w:r>
      <w:r w:rsidR="005D1259" w:rsidRPr="00FC25DF">
        <w:rPr>
          <w:rFonts w:ascii="Arial" w:hAnsi="Arial" w:cs="Arial"/>
        </w:rPr>
        <w:t xml:space="preserve"> growing</w:t>
      </w:r>
      <w:r w:rsidR="008D3D66" w:rsidRPr="00FC25DF">
        <w:rPr>
          <w:rFonts w:ascii="Arial" w:hAnsi="Arial" w:cs="Arial"/>
        </w:rPr>
        <w:t xml:space="preserve"> “crisis of </w:t>
      </w:r>
      <w:r w:rsidR="00427C76" w:rsidRPr="00FC25DF">
        <w:rPr>
          <w:rFonts w:ascii="Arial" w:hAnsi="Arial" w:cs="Arial"/>
        </w:rPr>
        <w:t>despair</w:t>
      </w:r>
      <w:r w:rsidR="008D3D66" w:rsidRPr="00FC25DF">
        <w:rPr>
          <w:rFonts w:ascii="Arial" w:hAnsi="Arial" w:cs="Arial"/>
        </w:rPr>
        <w:t>”</w:t>
      </w:r>
      <w:r w:rsidR="002833A0" w:rsidRPr="00FC25DF">
        <w:rPr>
          <w:rFonts w:ascii="Arial" w:hAnsi="Arial" w:cs="Arial"/>
        </w:rPr>
        <w:t xml:space="preserve"> that pre</w:t>
      </w:r>
      <w:r w:rsidR="007909AC" w:rsidRPr="00FC25DF">
        <w:rPr>
          <w:rFonts w:ascii="Arial" w:hAnsi="Arial" w:cs="Arial"/>
        </w:rPr>
        <w:t>-</w:t>
      </w:r>
      <w:r w:rsidR="002833A0" w:rsidRPr="00FC25DF">
        <w:rPr>
          <w:rFonts w:ascii="Arial" w:hAnsi="Arial" w:cs="Arial"/>
        </w:rPr>
        <w:t>dates the pandemic</w:t>
      </w:r>
      <w:r w:rsidR="00E43272" w:rsidRPr="00FC25DF">
        <w:rPr>
          <w:rFonts w:ascii="Arial" w:hAnsi="Arial" w:cs="Arial"/>
        </w:rPr>
        <w:fldChar w:fldCharType="begin"/>
      </w:r>
      <w:r w:rsidR="00CE37D5">
        <w:rPr>
          <w:rFonts w:ascii="Arial" w:hAnsi="Arial" w:cs="Arial"/>
        </w:rPr>
        <w:instrText xml:space="preserve"> ADDIN EN.CITE &lt;EndNote&gt;&lt;Cite&gt;&lt;Author&gt;Graham&lt;/Author&gt;&lt;Year&gt;2021&lt;/Year&gt;&lt;RecNum&gt;942&lt;/RecNum&gt;&lt;DisplayText&gt;&lt;style face="superscript"&gt;3&lt;/style&gt;&lt;/DisplayText&gt;&lt;record&gt;&lt;rec-number&gt;942&lt;/rec-number&gt;&lt;foreign-keys&gt;&lt;key app="EN" db-id="z5dpzrzrifve0jefxa6pezebv0sdvpeapttr" timestamp="1638353758"&gt;942&lt;/key&gt;&lt;/foreign-keys&gt;&lt;ref-type name="Report"&gt;27&lt;/ref-type&gt;&lt;contributors&gt;&lt;authors&gt;&lt;author&gt;Graham, Carol&lt;/author&gt;&lt;/authors&gt;&lt;/contributors&gt;&lt;titles&gt;&lt;title&gt;America’s crisis of despair: A federal task force for economic recovery and societal well-being&lt;/title&gt;&lt;secondary-title&gt;Brookings Blueprints for American Renewal &amp;amp; Prosperity &lt;/secondary-title&gt;&lt;/titles&gt;&lt;dates&gt;&lt;year&gt;2021&lt;/year&gt;&lt;/dates&gt;&lt;publisher&gt;The Brookings Institution&lt;/publisher&gt;&lt;urls&gt;&lt;related-urls&gt;&lt;url&gt;https://www.brookings.edu/research/americas-crisis-of-despair-a-federal-task-force-for-economic-recovery-and-societal-well-being/&lt;/url&gt;&lt;/related-urls&gt;&lt;/urls&gt;&lt;access-date&gt;December 1, 2021&lt;/access-date&gt;&lt;/record&gt;&lt;/Cite&gt;&lt;/EndNote&gt;</w:instrText>
      </w:r>
      <w:r w:rsidR="00E43272" w:rsidRPr="00FC25DF">
        <w:rPr>
          <w:rFonts w:ascii="Arial" w:hAnsi="Arial" w:cs="Arial"/>
        </w:rPr>
        <w:fldChar w:fldCharType="separate"/>
      </w:r>
      <w:r w:rsidR="00CE37D5" w:rsidRPr="00CE37D5">
        <w:rPr>
          <w:rFonts w:ascii="Arial" w:hAnsi="Arial" w:cs="Arial"/>
          <w:noProof/>
          <w:vertAlign w:val="superscript"/>
        </w:rPr>
        <w:t>3</w:t>
      </w:r>
      <w:r w:rsidR="00E43272" w:rsidRPr="00FC25DF">
        <w:rPr>
          <w:rFonts w:ascii="Arial" w:hAnsi="Arial" w:cs="Arial"/>
        </w:rPr>
        <w:fldChar w:fldCharType="end"/>
      </w:r>
      <w:r w:rsidR="00E3645C" w:rsidRPr="00FC25DF">
        <w:rPr>
          <w:rFonts w:ascii="Arial" w:hAnsi="Arial" w:cs="Arial"/>
        </w:rPr>
        <w:t xml:space="preserve"> </w:t>
      </w:r>
      <w:r w:rsidR="006368E2" w:rsidRPr="00FC25DF">
        <w:rPr>
          <w:rFonts w:ascii="Arial" w:hAnsi="Arial" w:cs="Arial"/>
        </w:rPr>
        <w:t xml:space="preserve">as well as a </w:t>
      </w:r>
      <w:r w:rsidR="00E3645C" w:rsidRPr="00FC25DF">
        <w:rPr>
          <w:rFonts w:ascii="Arial" w:hAnsi="Arial" w:cs="Arial"/>
        </w:rPr>
        <w:t>series of “cascading collective traumas”</w:t>
      </w:r>
      <w:r w:rsidR="005D1259" w:rsidRPr="00FC25DF">
        <w:rPr>
          <w:rFonts w:ascii="Arial" w:hAnsi="Arial" w:cs="Arial"/>
        </w:rPr>
        <w:t xml:space="preserve"> </w:t>
      </w:r>
      <w:r w:rsidR="007F16E5" w:rsidRPr="00FC25DF">
        <w:rPr>
          <w:rFonts w:ascii="Arial" w:hAnsi="Arial" w:cs="Arial"/>
        </w:rPr>
        <w:t>compounding</w:t>
      </w:r>
      <w:r w:rsidR="00460DB7" w:rsidRPr="00FC25DF">
        <w:rPr>
          <w:rFonts w:ascii="Arial" w:hAnsi="Arial" w:cs="Arial"/>
        </w:rPr>
        <w:t xml:space="preserve"> a general deficit of hope</w:t>
      </w:r>
      <w:r w:rsidR="006368E2" w:rsidRPr="00FC25DF">
        <w:rPr>
          <w:rFonts w:ascii="Arial" w:hAnsi="Arial" w:cs="Arial"/>
        </w:rPr>
        <w:t xml:space="preserve"> in the US</w:t>
      </w:r>
      <w:r w:rsidR="00E3645C" w:rsidRPr="00FC25DF">
        <w:rPr>
          <w:rFonts w:ascii="Arial" w:hAnsi="Arial" w:cs="Arial"/>
        </w:rPr>
        <w:t>.</w:t>
      </w:r>
      <w:r w:rsidR="00E3645C" w:rsidRPr="00FC25DF">
        <w:rPr>
          <w:rFonts w:ascii="Arial" w:hAnsi="Arial" w:cs="Arial"/>
        </w:rPr>
        <w:fldChar w:fldCharType="begin"/>
      </w:r>
      <w:r w:rsidR="00CE37D5">
        <w:rPr>
          <w:rFonts w:ascii="Arial" w:hAnsi="Arial" w:cs="Arial"/>
        </w:rPr>
        <w:instrText xml:space="preserve"> ADDIN EN.CITE &lt;EndNote&gt;&lt;Cite&gt;&lt;Author&gt;Silver&lt;/Author&gt;&lt;Year&gt;2021&lt;/Year&gt;&lt;RecNum&gt;969&lt;/RecNum&gt;&lt;DisplayText&gt;&lt;style face="superscript"&gt;4&lt;/style&gt;&lt;/DisplayText&gt;&lt;record&gt;&lt;rec-number&gt;969&lt;/rec-number&gt;&lt;foreign-keys&gt;&lt;key app="EN" db-id="z5dpzrzrifve0jefxa6pezebv0sdvpeapttr" timestamp="1643486052"&gt;969&lt;/key&gt;&lt;/foreign-keys&gt;&lt;ref-type name="Journal Article"&gt;17&lt;/ref-type&gt;&lt;contributors&gt;&lt;authors&gt;&lt;author&gt;Silver, Roxane Cohen&lt;/author&gt;&lt;author&gt;Holman, E Alison&lt;/author&gt;&lt;author&gt;Garfin, Dana Rose&lt;/author&gt;&lt;/authors&gt;&lt;/contributors&gt;&lt;titles&gt;&lt;title&gt;Coping with cascading collective traumas in the United States&lt;/title&gt;&lt;secondary-title&gt;Nature human behaviour&lt;/secondary-title&gt;&lt;/titles&gt;&lt;periodical&gt;&lt;full-title&gt;Nature human behaviour&lt;/full-title&gt;&lt;/periodical&gt;&lt;pages&gt;4-6&lt;/pages&gt;&lt;volume&gt;5&lt;/volume&gt;&lt;number&gt;1&lt;/number&gt;&lt;dates&gt;&lt;year&gt;2021&lt;/year&gt;&lt;/dates&gt;&lt;isbn&gt;2397-3374&lt;/isbn&gt;&lt;urls&gt;&lt;/urls&gt;&lt;/record&gt;&lt;/Cite&gt;&lt;/EndNote&gt;</w:instrText>
      </w:r>
      <w:r w:rsidR="00E3645C" w:rsidRPr="00FC25DF">
        <w:rPr>
          <w:rFonts w:ascii="Arial" w:hAnsi="Arial" w:cs="Arial"/>
        </w:rPr>
        <w:fldChar w:fldCharType="separate"/>
      </w:r>
      <w:r w:rsidR="00CE37D5" w:rsidRPr="00CE37D5">
        <w:rPr>
          <w:rFonts w:ascii="Arial" w:hAnsi="Arial" w:cs="Arial"/>
          <w:noProof/>
          <w:vertAlign w:val="superscript"/>
        </w:rPr>
        <w:t>4</w:t>
      </w:r>
      <w:r w:rsidR="00E3645C" w:rsidRPr="00FC25DF">
        <w:rPr>
          <w:rFonts w:ascii="Arial" w:hAnsi="Arial" w:cs="Arial"/>
        </w:rPr>
        <w:fldChar w:fldCharType="end"/>
      </w:r>
      <w:r w:rsidR="00E3645C" w:rsidRPr="00FC25DF">
        <w:rPr>
          <w:rFonts w:ascii="Arial" w:hAnsi="Arial" w:cs="Arial"/>
        </w:rPr>
        <w:t xml:space="preserve"> </w:t>
      </w:r>
      <w:r w:rsidR="00414847" w:rsidRPr="00FC25DF">
        <w:rPr>
          <w:rFonts w:ascii="Arial" w:hAnsi="Arial" w:cs="Arial"/>
        </w:rPr>
        <w:t xml:space="preserve">Could </w:t>
      </w:r>
      <w:r w:rsidR="00A06567" w:rsidRPr="00FC25DF">
        <w:rPr>
          <w:rFonts w:ascii="Arial" w:hAnsi="Arial" w:cs="Arial"/>
        </w:rPr>
        <w:t>this deficit of hope</w:t>
      </w:r>
      <w:r w:rsidR="00414847" w:rsidRPr="00FC25DF">
        <w:rPr>
          <w:rFonts w:ascii="Arial" w:hAnsi="Arial" w:cs="Arial"/>
        </w:rPr>
        <w:t xml:space="preserve"> be </w:t>
      </w:r>
      <w:r w:rsidR="00B6535E" w:rsidRPr="00FC25DF">
        <w:rPr>
          <w:rFonts w:ascii="Arial" w:hAnsi="Arial" w:cs="Arial"/>
        </w:rPr>
        <w:t>impeding</w:t>
      </w:r>
      <w:r w:rsidR="00414847" w:rsidRPr="00FC25DF">
        <w:rPr>
          <w:rFonts w:ascii="Arial" w:hAnsi="Arial" w:cs="Arial"/>
        </w:rPr>
        <w:t xml:space="preserve"> vaccine uptake</w:t>
      </w:r>
      <w:r w:rsidR="00B6535E" w:rsidRPr="00FC25DF">
        <w:rPr>
          <w:rFonts w:ascii="Arial" w:hAnsi="Arial" w:cs="Arial"/>
        </w:rPr>
        <w:t xml:space="preserve"> and </w:t>
      </w:r>
      <w:r w:rsidR="00A06567" w:rsidRPr="00FC25DF">
        <w:rPr>
          <w:rFonts w:ascii="Arial" w:hAnsi="Arial" w:cs="Arial"/>
        </w:rPr>
        <w:t>fueling vaccine hesitancy in the US</w:t>
      </w:r>
      <w:r w:rsidR="00CE58C9" w:rsidRPr="00FC25DF">
        <w:rPr>
          <w:rFonts w:ascii="Arial" w:hAnsi="Arial" w:cs="Arial"/>
        </w:rPr>
        <w:t>?</w:t>
      </w:r>
    </w:p>
    <w:p w14:paraId="5163D0C7" w14:textId="5CC71C8D" w:rsidR="00353FA4" w:rsidRPr="00FC25DF" w:rsidRDefault="00353FA4" w:rsidP="006560B2">
      <w:pPr>
        <w:spacing w:line="276" w:lineRule="auto"/>
        <w:rPr>
          <w:rFonts w:ascii="Arial" w:hAnsi="Arial" w:cs="Arial"/>
        </w:rPr>
      </w:pPr>
      <w:ins w:id="17" w:author="Maya Adam" w:date="2022-03-29T19:14:00Z">
        <w:r>
          <w:rPr>
            <w:rFonts w:ascii="Arial" w:hAnsi="Arial" w:cs="Arial"/>
          </w:rPr>
          <w:t xml:space="preserve">Hope </w:t>
        </w:r>
      </w:ins>
      <w:ins w:id="18" w:author="Maya Adam" w:date="2022-03-29T19:15:00Z">
        <w:r>
          <w:rPr>
            <w:rFonts w:ascii="Arial" w:hAnsi="Arial" w:cs="Arial"/>
          </w:rPr>
          <w:t xml:space="preserve">has been defined as a </w:t>
        </w:r>
      </w:ins>
      <w:ins w:id="19" w:author="Maya Adam" w:date="2022-03-29T19:21:00Z">
        <w:r w:rsidR="00447E04">
          <w:rPr>
            <w:rFonts w:ascii="Arial" w:hAnsi="Arial" w:cs="Arial"/>
          </w:rPr>
          <w:t>cognitive state that</w:t>
        </w:r>
      </w:ins>
      <w:ins w:id="20" w:author="Maya Adam" w:date="2022-03-29T19:17:00Z">
        <w:r>
          <w:rPr>
            <w:rFonts w:ascii="Arial" w:hAnsi="Arial" w:cs="Arial"/>
          </w:rPr>
          <w:t xml:space="preserve"> </w:t>
        </w:r>
      </w:ins>
      <w:ins w:id="21" w:author="Maya Adam" w:date="2022-03-29T19:18:00Z">
        <w:r w:rsidR="00447E04">
          <w:rPr>
            <w:rFonts w:ascii="Arial" w:hAnsi="Arial" w:cs="Arial"/>
          </w:rPr>
          <w:t>result</w:t>
        </w:r>
      </w:ins>
      <w:ins w:id="22" w:author="Maya Adam" w:date="2022-03-29T19:21:00Z">
        <w:r w:rsidR="00447E04">
          <w:rPr>
            <w:rFonts w:ascii="Arial" w:hAnsi="Arial" w:cs="Arial"/>
          </w:rPr>
          <w:t>s</w:t>
        </w:r>
      </w:ins>
      <w:ins w:id="23" w:author="Maya Adam" w:date="2022-03-29T19:18:00Z">
        <w:r w:rsidR="00447E04">
          <w:rPr>
            <w:rFonts w:ascii="Arial" w:hAnsi="Arial" w:cs="Arial"/>
          </w:rPr>
          <w:t xml:space="preserve"> from</w:t>
        </w:r>
      </w:ins>
      <w:ins w:id="24" w:author="Maya Adam" w:date="2022-03-29T19:23:00Z">
        <w:r w:rsidR="00447E04">
          <w:rPr>
            <w:rFonts w:ascii="Arial" w:hAnsi="Arial" w:cs="Arial"/>
          </w:rPr>
          <w:t xml:space="preserve"> both</w:t>
        </w:r>
      </w:ins>
      <w:ins w:id="25" w:author="Maya Adam" w:date="2022-03-29T19:18:00Z">
        <w:r w:rsidR="00447E04">
          <w:rPr>
            <w:rFonts w:ascii="Arial" w:hAnsi="Arial" w:cs="Arial"/>
          </w:rPr>
          <w:t xml:space="preserve"> an individual’s sense of agency</w:t>
        </w:r>
      </w:ins>
      <w:ins w:id="26" w:author="Maya Adam" w:date="2022-03-29T19:19:00Z">
        <w:r w:rsidR="00447E04">
          <w:rPr>
            <w:rFonts w:ascii="Arial" w:hAnsi="Arial" w:cs="Arial"/>
          </w:rPr>
          <w:t xml:space="preserve"> and the</w:t>
        </w:r>
      </w:ins>
      <w:ins w:id="27" w:author="Maya Adam" w:date="2022-03-29T19:21:00Z">
        <w:r w:rsidR="00447E04">
          <w:rPr>
            <w:rFonts w:ascii="Arial" w:hAnsi="Arial" w:cs="Arial"/>
          </w:rPr>
          <w:t>ir</w:t>
        </w:r>
      </w:ins>
      <w:ins w:id="28" w:author="Maya Adam" w:date="2022-03-29T19:19:00Z">
        <w:r w:rsidR="00447E04">
          <w:rPr>
            <w:rFonts w:ascii="Arial" w:hAnsi="Arial" w:cs="Arial"/>
          </w:rPr>
          <w:t xml:space="preserve"> </w:t>
        </w:r>
      </w:ins>
      <w:ins w:id="29" w:author="Maya Adam" w:date="2022-03-29T19:21:00Z">
        <w:r w:rsidR="00447E04">
          <w:rPr>
            <w:rFonts w:ascii="Arial" w:hAnsi="Arial" w:cs="Arial"/>
          </w:rPr>
          <w:t>perception of available</w:t>
        </w:r>
      </w:ins>
      <w:ins w:id="30" w:author="Maya Adam" w:date="2022-03-29T19:19:00Z">
        <w:r w:rsidR="00447E04">
          <w:rPr>
            <w:rFonts w:ascii="Arial" w:hAnsi="Arial" w:cs="Arial"/>
          </w:rPr>
          <w:t xml:space="preserve"> pathways towards achieving their goals.</w:t>
        </w:r>
      </w:ins>
      <w:r w:rsidR="00447E04">
        <w:rPr>
          <w:rFonts w:ascii="Arial" w:hAnsi="Arial" w:cs="Arial"/>
        </w:rPr>
        <w:fldChar w:fldCharType="begin"/>
      </w:r>
      <w:r w:rsidR="00447E04">
        <w:rPr>
          <w:rFonts w:ascii="Arial" w:hAnsi="Arial" w:cs="Arial"/>
        </w:rPr>
        <w:instrText xml:space="preserve"> ADDIN EN.CITE &lt;EndNote&gt;&lt;Cite&gt;&lt;Author&gt;Snyder&lt;/Author&gt;&lt;Year&gt;1991&lt;/Year&gt;&lt;RecNum&gt;982&lt;/RecNum&gt;&lt;DisplayText&gt;&lt;style face="superscript"&gt;5&lt;/style&gt;&lt;/DisplayText&gt;&lt;record&gt;&lt;rec-number&gt;982&lt;/rec-number&gt;&lt;foreign-keys&gt;&lt;key app="EN" db-id="z5dpzrzrifve0jefxa6pezebv0sdvpeapttr" timestamp="1648596166"&gt;982&lt;/key&gt;&lt;/foreign-keys&gt;&lt;ref-type name="Journal Article"&gt;17&lt;/ref-type&gt;&lt;contributors&gt;&lt;authors&gt;&lt;author&gt;Snyder, Charles R&lt;/author&gt;&lt;author&gt;Harris, Cheri&lt;/author&gt;&lt;author&gt;Anderson, John R&lt;/author&gt;&lt;author&gt;Holleran, Sharon A&lt;/author&gt;&lt;author&gt;Irving, Lori M&lt;/author&gt;&lt;author&gt;Sigmon, Sandra T&lt;/author&gt;&lt;author&gt;Yoshinobu, Lauren&lt;/author&gt;&lt;author&gt;Gibb, June&lt;/author&gt;&lt;author&gt;Langelle, Charyle&lt;/author&gt;&lt;author&gt;Harney, Pat&lt;/author&gt;&lt;/authors&gt;&lt;/contributors&gt;&lt;titles&gt;&lt;title&gt;The will and the ways: development and validation of an individual-differences measure of hope&lt;/title&gt;&lt;secondary-title&gt;Journal of personality and social psychology&lt;/secondary-title&gt;&lt;/titles&gt;&lt;periodical&gt;&lt;full-title&gt;Journal of Personality and Social Psychology&lt;/full-title&gt;&lt;abbr-1&gt;J. Pers. Soc. Psychol.&lt;/abbr-1&gt;&lt;abbr-2&gt;J Pers Soc Psychol&lt;/abbr-2&gt;&lt;abbr-3&gt;Journal of Personality &amp;amp; Social Psychology&lt;/abbr-3&gt;&lt;/periodical&gt;&lt;pages&gt;570&lt;/pages&gt;&lt;volume&gt;60&lt;/volume&gt;&lt;number&gt;4&lt;/number&gt;&lt;dates&gt;&lt;year&gt;1991&lt;/year&gt;&lt;/dates&gt;&lt;isbn&gt;1939-1315&lt;/isbn&gt;&lt;urls&gt;&lt;/urls&gt;&lt;/record&gt;&lt;/Cite&gt;&lt;/EndNote&gt;</w:instrText>
      </w:r>
      <w:r w:rsidR="00447E04">
        <w:rPr>
          <w:rFonts w:ascii="Arial" w:hAnsi="Arial" w:cs="Arial"/>
        </w:rPr>
        <w:fldChar w:fldCharType="separate"/>
      </w:r>
      <w:r w:rsidR="00447E04" w:rsidRPr="00447E04">
        <w:rPr>
          <w:rFonts w:ascii="Arial" w:hAnsi="Arial" w:cs="Arial"/>
          <w:noProof/>
          <w:vertAlign w:val="superscript"/>
        </w:rPr>
        <w:t>5</w:t>
      </w:r>
      <w:r w:rsidR="00447E04">
        <w:rPr>
          <w:rFonts w:ascii="Arial" w:hAnsi="Arial" w:cs="Arial"/>
        </w:rPr>
        <w:fldChar w:fldCharType="end"/>
      </w:r>
      <w:ins w:id="31" w:author="Maya Adam" w:date="2022-03-29T19:23:00Z">
        <w:r w:rsidR="00447E04">
          <w:rPr>
            <w:rFonts w:ascii="Arial" w:hAnsi="Arial" w:cs="Arial"/>
          </w:rPr>
          <w:t xml:space="preserve"> </w:t>
        </w:r>
      </w:ins>
      <w:ins w:id="32" w:author="Maya Adam" w:date="2022-03-29T19:24:00Z">
        <w:r w:rsidR="007D5503">
          <w:rPr>
            <w:rFonts w:ascii="Arial" w:hAnsi="Arial" w:cs="Arial"/>
          </w:rPr>
          <w:t xml:space="preserve">Furthermore, individual differences in hope can be </w:t>
        </w:r>
      </w:ins>
      <w:ins w:id="33" w:author="Maya Adam" w:date="2022-03-29T19:25:00Z">
        <w:r w:rsidR="007D5503">
          <w:rPr>
            <w:rFonts w:ascii="Arial" w:hAnsi="Arial" w:cs="Arial"/>
          </w:rPr>
          <w:t xml:space="preserve">measured using </w:t>
        </w:r>
      </w:ins>
      <w:ins w:id="34" w:author="Maya Adam" w:date="2022-03-29T19:27:00Z">
        <w:r w:rsidR="007D5503">
          <w:rPr>
            <w:rFonts w:ascii="Arial" w:hAnsi="Arial" w:cs="Arial"/>
          </w:rPr>
          <w:t>validated tools</w:t>
        </w:r>
      </w:ins>
      <w:ins w:id="35" w:author="Maya Adam" w:date="2022-03-29T19:26:00Z">
        <w:r w:rsidR="007D5503">
          <w:rPr>
            <w:rFonts w:ascii="Arial" w:hAnsi="Arial" w:cs="Arial"/>
          </w:rPr>
          <w:t xml:space="preserve"> that demonstrate</w:t>
        </w:r>
      </w:ins>
      <w:ins w:id="36" w:author="Maya Adam" w:date="2022-03-29T19:27:00Z">
        <w:r w:rsidR="007D5503">
          <w:rPr>
            <w:rFonts w:ascii="Arial" w:hAnsi="Arial" w:cs="Arial"/>
          </w:rPr>
          <w:t xml:space="preserve"> internal consistency and test-retest reliability.</w:t>
        </w:r>
      </w:ins>
      <w:r w:rsidR="007D5503">
        <w:rPr>
          <w:rFonts w:ascii="Arial" w:hAnsi="Arial" w:cs="Arial"/>
        </w:rPr>
        <w:fldChar w:fldCharType="begin"/>
      </w:r>
      <w:r w:rsidR="007D5503">
        <w:rPr>
          <w:rFonts w:ascii="Arial" w:hAnsi="Arial" w:cs="Arial"/>
        </w:rPr>
        <w:instrText xml:space="preserve"> ADDIN EN.CITE &lt;EndNote&gt;&lt;Cite&gt;&lt;Author&gt;Snyder&lt;/Author&gt;&lt;Year&gt;1991&lt;/Year&gt;&lt;RecNum&gt;982&lt;/RecNum&gt;&lt;DisplayText&gt;&lt;style face="superscript"&gt;5&lt;/style&gt;&lt;/DisplayText&gt;&lt;record&gt;&lt;rec-number&gt;982&lt;/rec-number&gt;&lt;foreign-keys&gt;&lt;key app="EN" db-id="z5dpzrzrifve0jefxa6pezebv0sdvpeapttr" timestamp="1648596166"&gt;982&lt;/key&gt;&lt;/foreign-keys&gt;&lt;ref-type name="Journal Article"&gt;17&lt;/ref-type&gt;&lt;contributors&gt;&lt;authors&gt;&lt;author&gt;Snyder, Charles R&lt;/author&gt;&lt;author&gt;Harris, Cheri&lt;/author&gt;&lt;author&gt;Anderson, John R&lt;/author&gt;&lt;author&gt;Holleran, Sharon A&lt;/author&gt;&lt;author&gt;Irving, Lori M&lt;/author&gt;&lt;author&gt;Sigmon, Sandra T&lt;/author&gt;&lt;author&gt;Yoshinobu, Lauren&lt;/author&gt;&lt;author&gt;Gibb, June&lt;/author&gt;&lt;author&gt;Langelle, Charyle&lt;/author&gt;&lt;author&gt;Harney, Pat&lt;/author&gt;&lt;/authors&gt;&lt;/contributors&gt;&lt;titles&gt;&lt;title&gt;The will and the ways: development and validation of an individual-differences measure of hope&lt;/title&gt;&lt;secondary-title&gt;Journal of personality and social psychology&lt;/secondary-title&gt;&lt;/titles&gt;&lt;periodical&gt;&lt;full-title&gt;Journal of Personality and Social Psychology&lt;/full-title&gt;&lt;abbr-1&gt;J. Pers. Soc. Psychol.&lt;/abbr-1&gt;&lt;abbr-2&gt;J Pers Soc Psychol&lt;/abbr-2&gt;&lt;abbr-3&gt;Journal of Personality &amp;amp; Social Psychology&lt;/abbr-3&gt;&lt;/periodical&gt;&lt;pages&gt;570&lt;/pages&gt;&lt;volume&gt;60&lt;/volume&gt;&lt;number&gt;4&lt;/number&gt;&lt;dates&gt;&lt;year&gt;1991&lt;/year&gt;&lt;/dates&gt;&lt;isbn&gt;1939-1315&lt;/isbn&gt;&lt;urls&gt;&lt;/urls&gt;&lt;/record&gt;&lt;/Cite&gt;&lt;/EndNote&gt;</w:instrText>
      </w:r>
      <w:r w:rsidR="007D5503">
        <w:rPr>
          <w:rFonts w:ascii="Arial" w:hAnsi="Arial" w:cs="Arial"/>
        </w:rPr>
        <w:fldChar w:fldCharType="separate"/>
      </w:r>
      <w:r w:rsidR="007D5503" w:rsidRPr="007D5503">
        <w:rPr>
          <w:rFonts w:ascii="Arial" w:hAnsi="Arial" w:cs="Arial"/>
          <w:noProof/>
          <w:vertAlign w:val="superscript"/>
        </w:rPr>
        <w:t>5</w:t>
      </w:r>
      <w:r w:rsidR="007D5503">
        <w:rPr>
          <w:rFonts w:ascii="Arial" w:hAnsi="Arial" w:cs="Arial"/>
        </w:rPr>
        <w:fldChar w:fldCharType="end"/>
      </w:r>
      <w:ins w:id="37" w:author="Maya Adam" w:date="2022-03-29T19:26:00Z">
        <w:r w:rsidR="007D5503">
          <w:rPr>
            <w:rFonts w:ascii="Arial" w:hAnsi="Arial" w:cs="Arial"/>
          </w:rPr>
          <w:t xml:space="preserve">  </w:t>
        </w:r>
      </w:ins>
      <w:ins w:id="38" w:author="Maya Adam" w:date="2022-03-29T19:23:00Z">
        <w:r w:rsidR="00447E04">
          <w:rPr>
            <w:rFonts w:ascii="Arial" w:hAnsi="Arial" w:cs="Arial"/>
          </w:rPr>
          <w:t xml:space="preserve">Others </w:t>
        </w:r>
        <w:r w:rsidR="007D5503">
          <w:rPr>
            <w:rFonts w:ascii="Arial" w:hAnsi="Arial" w:cs="Arial"/>
          </w:rPr>
          <w:t xml:space="preserve">research </w:t>
        </w:r>
      </w:ins>
      <w:ins w:id="39" w:author="Maya Adam" w:date="2022-03-29T19:28:00Z">
        <w:r w:rsidR="007D5503">
          <w:rPr>
            <w:rFonts w:ascii="Arial" w:hAnsi="Arial" w:cs="Arial"/>
          </w:rPr>
          <w:t>suggests</w:t>
        </w:r>
      </w:ins>
      <w:ins w:id="40" w:author="Maya Adam" w:date="2022-03-29T19:27:00Z">
        <w:r w:rsidR="007D5503">
          <w:rPr>
            <w:rFonts w:ascii="Arial" w:hAnsi="Arial" w:cs="Arial"/>
          </w:rPr>
          <w:t xml:space="preserve"> that </w:t>
        </w:r>
      </w:ins>
      <w:ins w:id="41" w:author="Maya Adam" w:date="2022-03-29T19:28:00Z">
        <w:r w:rsidR="007D5503">
          <w:rPr>
            <w:rFonts w:ascii="Arial" w:hAnsi="Arial" w:cs="Arial"/>
          </w:rPr>
          <w:t xml:space="preserve">hope is a flexible state – one that can be </w:t>
        </w:r>
      </w:ins>
      <w:ins w:id="42" w:author="Maya Adam" w:date="2022-03-29T19:29:00Z">
        <w:r w:rsidR="00862648">
          <w:rPr>
            <w:rFonts w:ascii="Arial" w:hAnsi="Arial" w:cs="Arial"/>
          </w:rPr>
          <w:t xml:space="preserve">influences by external </w:t>
        </w:r>
      </w:ins>
    </w:p>
    <w:p w14:paraId="5ADF70FC" w14:textId="0BBAE8E3" w:rsidR="00923C44" w:rsidRPr="00FC25DF" w:rsidRDefault="007F3BE2" w:rsidP="006560B2">
      <w:pPr>
        <w:spacing w:line="276" w:lineRule="auto"/>
        <w:rPr>
          <w:rFonts w:ascii="Arial" w:hAnsi="Arial" w:cs="Arial"/>
        </w:rPr>
      </w:pPr>
      <w:r w:rsidRPr="00FC25DF">
        <w:rPr>
          <w:rFonts w:ascii="Arial" w:hAnsi="Arial" w:cs="Arial"/>
        </w:rPr>
        <w:t>While</w:t>
      </w:r>
      <w:r w:rsidR="004C1962" w:rsidRPr="00FC25DF">
        <w:rPr>
          <w:rFonts w:ascii="Arial" w:hAnsi="Arial" w:cs="Arial"/>
        </w:rPr>
        <w:t xml:space="preserve"> no</w:t>
      </w:r>
      <w:r w:rsidRPr="00FC25DF">
        <w:rPr>
          <w:rFonts w:ascii="Arial" w:hAnsi="Arial" w:cs="Arial"/>
        </w:rPr>
        <w:t xml:space="preserve"> large-scale </w:t>
      </w:r>
      <w:r w:rsidR="00136F72" w:rsidRPr="00FC25DF">
        <w:rPr>
          <w:rFonts w:ascii="Arial" w:hAnsi="Arial" w:cs="Arial"/>
        </w:rPr>
        <w:t>studies</w:t>
      </w:r>
      <w:r w:rsidR="00C021AA" w:rsidRPr="00FC25DF">
        <w:rPr>
          <w:rFonts w:ascii="Arial" w:hAnsi="Arial" w:cs="Arial"/>
        </w:rPr>
        <w:t xml:space="preserve"> to date</w:t>
      </w:r>
      <w:r w:rsidRPr="00FC25DF">
        <w:rPr>
          <w:rFonts w:ascii="Arial" w:hAnsi="Arial" w:cs="Arial"/>
        </w:rPr>
        <w:t xml:space="preserve"> have</w:t>
      </w:r>
      <w:r w:rsidR="00C021AA" w:rsidRPr="00FC25DF">
        <w:rPr>
          <w:rFonts w:ascii="Arial" w:hAnsi="Arial" w:cs="Arial"/>
        </w:rPr>
        <w:t xml:space="preserve"> documented</w:t>
      </w:r>
      <w:r w:rsidR="00136F72" w:rsidRPr="00FC25DF">
        <w:rPr>
          <w:rFonts w:ascii="Arial" w:hAnsi="Arial" w:cs="Arial"/>
        </w:rPr>
        <w:t xml:space="preserve"> the relationship between hope, vaccine hesitancy and vaccine uptake in the US</w:t>
      </w:r>
      <w:r w:rsidRPr="00FC25DF">
        <w:rPr>
          <w:rFonts w:ascii="Arial" w:hAnsi="Arial" w:cs="Arial"/>
        </w:rPr>
        <w:t xml:space="preserve">, </w:t>
      </w:r>
      <w:r w:rsidR="00C021AA" w:rsidRPr="00FC25DF">
        <w:rPr>
          <w:rFonts w:ascii="Arial" w:hAnsi="Arial" w:cs="Arial"/>
        </w:rPr>
        <w:t>a</w:t>
      </w:r>
      <w:r w:rsidR="00136F72" w:rsidRPr="00FC25DF">
        <w:rPr>
          <w:rFonts w:ascii="Arial" w:hAnsi="Arial" w:cs="Arial"/>
        </w:rPr>
        <w:t>n exploratory study</w:t>
      </w:r>
      <w:r w:rsidR="009F7DE2" w:rsidRPr="00FC25DF">
        <w:rPr>
          <w:rFonts w:ascii="Arial" w:hAnsi="Arial" w:cs="Arial"/>
        </w:rPr>
        <w:t xml:space="preserve"> conducted</w:t>
      </w:r>
      <w:r w:rsidR="00136F72" w:rsidRPr="00FC25DF">
        <w:rPr>
          <w:rFonts w:ascii="Arial" w:hAnsi="Arial" w:cs="Arial"/>
        </w:rPr>
        <w:t xml:space="preserve"> in Israel </w:t>
      </w:r>
      <w:r w:rsidR="004C1962" w:rsidRPr="00FC25DF">
        <w:rPr>
          <w:rFonts w:ascii="Arial" w:hAnsi="Arial" w:cs="Arial"/>
        </w:rPr>
        <w:t>investigated</w:t>
      </w:r>
      <w:r w:rsidR="00136F72" w:rsidRPr="00FC25DF">
        <w:rPr>
          <w:rFonts w:ascii="Arial" w:hAnsi="Arial" w:cs="Arial"/>
        </w:rPr>
        <w:t xml:space="preserve"> the emotional drivers of vaccine uptake and identified hope as the only factor associated with willingness to be vaccinated.</w:t>
      </w:r>
      <w:r w:rsidR="00A5517D" w:rsidRPr="00FC25DF">
        <w:rPr>
          <w:rFonts w:ascii="Arial" w:hAnsi="Arial" w:cs="Arial"/>
        </w:rPr>
        <w:fldChar w:fldCharType="begin"/>
      </w:r>
      <w:r w:rsidR="00447E04">
        <w:rPr>
          <w:rFonts w:ascii="Arial" w:hAnsi="Arial" w:cs="Arial"/>
        </w:rPr>
        <w:instrText xml:space="preserve"> ADDIN EN.CITE &lt;EndNote&gt;&lt;Cite&gt;&lt;Author&gt;Mayer&lt;/Author&gt;&lt;Year&gt;2021&lt;/Year&gt;&lt;RecNum&gt;943&lt;/RecNum&gt;&lt;DisplayText&gt;&lt;style face="superscript"&gt;6&lt;/style&gt;&lt;/DisplayText&gt;&lt;record&gt;&lt;rec-number&gt;943&lt;/rec-number&gt;&lt;foreign-keys&gt;&lt;key app="EN" db-id="z5dpzrzrifve0jefxa6pezebv0sdvpeapttr" timestamp="1638353838"&gt;943&lt;/key&gt;&lt;/foreign-keys&gt;&lt;ref-type name="Journal Article"&gt;17&lt;/ref-type&gt;&lt;contributors&gt;&lt;authors&gt;&lt;author&gt;Mayer, Yael&lt;/author&gt;&lt;author&gt;Etgar, Shir&lt;/author&gt;&lt;author&gt;Shiffman, Noga&lt;/author&gt;&lt;author&gt;Bloch, Yuval&lt;/author&gt;&lt;author&gt;Mendlovic, Shlomo&lt;/author&gt;&lt;author&gt;Lurie, Ido&lt;/author&gt;&lt;/authors&gt;&lt;/contributors&gt;&lt;titles&gt;&lt;title&gt;Hope as a predictor for COVID-19 vaccine uptake&lt;/title&gt;&lt;secondary-title&gt;Human Vaccines &amp;amp; Immunotherapeutics&lt;/secondary-title&gt;&lt;/titles&gt;&lt;periodical&gt;&lt;full-title&gt;Human Vaccines &amp;amp; Immunotherapeutics&lt;/full-title&gt;&lt;abbr-1&gt;Hum. Vaccin. Immunother.&lt;/abbr-1&gt;&lt;abbr-2&gt;Hum Vaccin Immunother&lt;/abbr-2&gt;&lt;/periodical&gt;&lt;pages&gt;1-5&lt;/pages&gt;&lt;dates&gt;&lt;year&gt;2021&lt;/year&gt;&lt;/dates&gt;&lt;isbn&gt;2164-5515&lt;/isbn&gt;&lt;urls&gt;&lt;/urls&gt;&lt;/record&gt;&lt;/Cite&gt;&lt;/EndNote&gt;</w:instrText>
      </w:r>
      <w:r w:rsidR="00A5517D" w:rsidRPr="00FC25DF">
        <w:rPr>
          <w:rFonts w:ascii="Arial" w:hAnsi="Arial" w:cs="Arial"/>
        </w:rPr>
        <w:fldChar w:fldCharType="separate"/>
      </w:r>
      <w:r w:rsidR="00447E04" w:rsidRPr="00447E04">
        <w:rPr>
          <w:rFonts w:ascii="Arial" w:hAnsi="Arial" w:cs="Arial"/>
          <w:noProof/>
          <w:vertAlign w:val="superscript"/>
        </w:rPr>
        <w:t>6</w:t>
      </w:r>
      <w:r w:rsidR="00A5517D" w:rsidRPr="00FC25DF">
        <w:rPr>
          <w:rFonts w:ascii="Arial" w:hAnsi="Arial" w:cs="Arial"/>
        </w:rPr>
        <w:fldChar w:fldCharType="end"/>
      </w:r>
      <w:r w:rsidR="00136F72" w:rsidRPr="00FC25DF">
        <w:rPr>
          <w:rFonts w:ascii="Arial" w:hAnsi="Arial" w:cs="Arial"/>
        </w:rPr>
        <w:t xml:space="preserve"> </w:t>
      </w:r>
    </w:p>
    <w:p w14:paraId="7D7EC0FE" w14:textId="2F92396F" w:rsidR="005D0B77" w:rsidRPr="00FC25DF" w:rsidRDefault="005D0B77" w:rsidP="006560B2">
      <w:pPr>
        <w:spacing w:line="276" w:lineRule="auto"/>
        <w:rPr>
          <w:rFonts w:ascii="Arial" w:hAnsi="Arial" w:cs="Arial"/>
        </w:rPr>
      </w:pPr>
      <w:r w:rsidRPr="00FC25DF">
        <w:rPr>
          <w:rFonts w:ascii="Arial" w:hAnsi="Arial" w:cs="Arial"/>
        </w:rPr>
        <w:t>Hope has been defined as a cognitive counterpart of planning – a critical component of initiative-taking and an emotion that</w:t>
      </w:r>
      <w:r w:rsidR="00EA795C" w:rsidRPr="00FC25DF">
        <w:rPr>
          <w:rFonts w:ascii="Arial" w:hAnsi="Arial" w:cs="Arial"/>
        </w:rPr>
        <w:t xml:space="preserve"> boosts cognitive resolve, even in the face of uncertainty.</w:t>
      </w:r>
      <w:r w:rsidR="00EA795C" w:rsidRPr="00FC25DF">
        <w:rPr>
          <w:rFonts w:ascii="Arial" w:hAnsi="Arial" w:cs="Arial"/>
        </w:rPr>
        <w:fldChar w:fldCharType="begin"/>
      </w:r>
      <w:r w:rsidR="00447E04">
        <w:rPr>
          <w:rFonts w:ascii="Arial" w:hAnsi="Arial" w:cs="Arial"/>
        </w:rPr>
        <w:instrText xml:space="preserve"> ADDIN EN.CITE &lt;EndNote&gt;&lt;Cite&gt;&lt;Author&gt;Pettit&lt;/Author&gt;&lt;Year&gt;2004&lt;/Year&gt;&lt;RecNum&gt;975&lt;/RecNum&gt;&lt;DisplayText&gt;&lt;style face="superscript"&gt;7&lt;/style&gt;&lt;/DisplayText&gt;&lt;record&gt;&lt;rec-number&gt;975&lt;/rec-number&gt;&lt;foreign-keys&gt;&lt;key app="EN" db-id="z5dpzrzrifve0jefxa6pezebv0sdvpeapttr" timestamp="1645815561"&gt;975&lt;/key&gt;&lt;/foreign-keys&gt;&lt;ref-type name="Journal Article"&gt;17&lt;/ref-type&gt;&lt;contributors&gt;&lt;authors&gt;&lt;author&gt;Pettit, Philip&lt;/author&gt;&lt;/authors&gt;&lt;/contributors&gt;&lt;titles&gt;&lt;title&gt;Hope and its place in mind&lt;/title&gt;&lt;secondary-title&gt;The Annals of the American Academy of Political and Social Science&lt;/secondary-title&gt;&lt;/titles&gt;&lt;periodical&gt;&lt;full-title&gt;The Annals of the American Academy of Political and Social Science&lt;/full-title&gt;&lt;/periodical&gt;&lt;pages&gt;152-165&lt;/pages&gt;&lt;volume&gt;592&lt;/volume&gt;&lt;number&gt;1&lt;/number&gt;&lt;dates&gt;&lt;year&gt;2004&lt;/year&gt;&lt;/dates&gt;&lt;isbn&gt;0002-7162&lt;/isbn&gt;&lt;urls&gt;&lt;/urls&gt;&lt;/record&gt;&lt;/Cite&gt;&lt;/EndNote&gt;</w:instrText>
      </w:r>
      <w:r w:rsidR="00EA795C" w:rsidRPr="00FC25DF">
        <w:rPr>
          <w:rFonts w:ascii="Arial" w:hAnsi="Arial" w:cs="Arial"/>
        </w:rPr>
        <w:fldChar w:fldCharType="separate"/>
      </w:r>
      <w:r w:rsidR="00447E04" w:rsidRPr="00447E04">
        <w:rPr>
          <w:rFonts w:ascii="Arial" w:hAnsi="Arial" w:cs="Arial"/>
          <w:noProof/>
          <w:vertAlign w:val="superscript"/>
        </w:rPr>
        <w:t>7</w:t>
      </w:r>
      <w:r w:rsidR="00EA795C" w:rsidRPr="00FC25DF">
        <w:rPr>
          <w:rFonts w:ascii="Arial" w:hAnsi="Arial" w:cs="Arial"/>
        </w:rPr>
        <w:fldChar w:fldCharType="end"/>
      </w:r>
    </w:p>
    <w:p w14:paraId="18517928" w14:textId="7FB963B2" w:rsidR="002E603B" w:rsidRPr="00FC25DF" w:rsidRDefault="001F2F07" w:rsidP="006560B2">
      <w:pPr>
        <w:spacing w:line="276" w:lineRule="auto"/>
        <w:rPr>
          <w:rFonts w:ascii="Arial" w:hAnsi="Arial" w:cs="Arial"/>
        </w:rPr>
      </w:pPr>
      <w:r w:rsidRPr="00FC25DF">
        <w:rPr>
          <w:rFonts w:ascii="Arial" w:hAnsi="Arial" w:cs="Arial"/>
        </w:rPr>
        <w:t xml:space="preserve">Especially for </w:t>
      </w:r>
      <w:r w:rsidR="00A06567" w:rsidRPr="00FC25DF">
        <w:rPr>
          <w:rFonts w:ascii="Arial" w:hAnsi="Arial" w:cs="Arial"/>
        </w:rPr>
        <w:t xml:space="preserve">US </w:t>
      </w:r>
      <w:r w:rsidR="00B6535E" w:rsidRPr="00FC25DF">
        <w:rPr>
          <w:rFonts w:ascii="Arial" w:hAnsi="Arial" w:cs="Arial"/>
        </w:rPr>
        <w:t>populations at risk of low vaccine uptake</w:t>
      </w:r>
      <w:r w:rsidR="00B86ACD" w:rsidRPr="00FC25DF">
        <w:rPr>
          <w:rFonts w:ascii="Arial" w:hAnsi="Arial" w:cs="Arial"/>
        </w:rPr>
        <w:t xml:space="preserve"> (</w:t>
      </w:r>
      <w:r w:rsidR="001F6AA8" w:rsidRPr="00FC25DF">
        <w:rPr>
          <w:rFonts w:ascii="Arial" w:hAnsi="Arial" w:cs="Arial"/>
        </w:rPr>
        <w:t xml:space="preserve">including </w:t>
      </w:r>
      <w:r w:rsidR="00B86ACD" w:rsidRPr="00FC25DF">
        <w:rPr>
          <w:rFonts w:ascii="Arial" w:hAnsi="Arial" w:cs="Arial"/>
        </w:rPr>
        <w:t>Black Americans</w:t>
      </w:r>
      <w:r w:rsidRPr="00FC25DF">
        <w:rPr>
          <w:rFonts w:ascii="Arial" w:hAnsi="Arial" w:cs="Arial"/>
        </w:rPr>
        <w:t>,</w:t>
      </w:r>
      <w:r w:rsidR="00B86ACD" w:rsidRPr="00FC25DF">
        <w:rPr>
          <w:rFonts w:ascii="Arial" w:hAnsi="Arial" w:cs="Arial"/>
        </w:rPr>
        <w:t xml:space="preserve"> those living in rural areas, low-income and low-education </w:t>
      </w:r>
      <w:r w:rsidR="001F6AA8" w:rsidRPr="00FC25DF">
        <w:rPr>
          <w:rFonts w:ascii="Arial" w:hAnsi="Arial" w:cs="Arial"/>
        </w:rPr>
        <w:t>groups</w:t>
      </w:r>
      <w:r w:rsidR="00B86ACD" w:rsidRPr="00FC25DF">
        <w:rPr>
          <w:rFonts w:ascii="Arial" w:hAnsi="Arial" w:cs="Arial"/>
        </w:rPr>
        <w:t>)</w:t>
      </w:r>
      <w:r w:rsidR="00B86ACD" w:rsidRPr="00FC25DF">
        <w:rPr>
          <w:rFonts w:ascii="Arial" w:hAnsi="Arial" w:cs="Arial"/>
        </w:rPr>
        <w:fldChar w:fldCharType="begin"/>
      </w:r>
      <w:r w:rsidR="00447E04">
        <w:rPr>
          <w:rFonts w:ascii="Arial" w:hAnsi="Arial" w:cs="Arial"/>
        </w:rPr>
        <w:instrText xml:space="preserve"> ADDIN EN.CITE &lt;EndNote&gt;&lt;Cite&gt;&lt;Author&gt;Al</w:instrText>
      </w:r>
      <w:r w:rsidR="00447E04">
        <w:rPr>
          <w:rFonts w:ascii="Cambria Math" w:hAnsi="Cambria Math" w:cs="Cambria Math"/>
        </w:rPr>
        <w:instrText>‐</w:instrText>
      </w:r>
      <w:r w:rsidR="00447E04">
        <w:rPr>
          <w:rFonts w:ascii="Arial" w:hAnsi="Arial" w:cs="Arial"/>
        </w:rPr>
        <w:instrText>Amer&lt;/Author&gt;&lt;Year&gt;2022&lt;/Year&gt;&lt;RecNum&gt;967&lt;/RecNum&gt;&lt;DisplayText&gt;&lt;style face="superscript"&gt;8&lt;/style&gt;&lt;/DisplayText&gt;&lt;record&gt;&lt;rec-number&gt;967&lt;/rec-number&gt;&lt;foreign-keys&gt;&lt;key app="EN" db-id="z5dpzrzrifve0jefxa6pezebv0sdvpeapttr" timestamp="1642795976"&gt;967&lt;/key&gt;&lt;/foreign-keys&gt;&lt;ref-type name="Journal Article"&gt;17&lt;/ref-type&gt;&lt;contributors&gt;&lt;authors&gt;&lt;author&gt;Al</w:instrText>
      </w:r>
      <w:r w:rsidR="00447E04">
        <w:rPr>
          <w:rFonts w:ascii="Cambria Math" w:hAnsi="Cambria Math" w:cs="Cambria Math"/>
        </w:rPr>
        <w:instrText>‐</w:instrText>
      </w:r>
      <w:r w:rsidR="00447E04">
        <w:rPr>
          <w:rFonts w:ascii="Arial" w:hAnsi="Arial" w:cs="Arial"/>
        </w:rPr>
        <w:instrText>Amer, Rasmieh&lt;/author&gt;&lt;author&gt;Maneze, Della&lt;/author&gt;&lt;author&gt;Everett, Bronwyn&lt;/author&gt;&lt;author&gt;Montayre, Jed&lt;/author&gt;&lt;author&gt;Villarosa, Amy R&lt;/author&gt;&lt;author&gt;Dwekat, Entisar&lt;/author&gt;&lt;author&gt;Salamonson, Yenna&lt;/author&gt;&lt;/authors&gt;&lt;/contributors&gt;&lt;titles&gt;&lt;title&gt;COVID</w:instrText>
      </w:r>
      <w:r w:rsidR="00447E04">
        <w:rPr>
          <w:rFonts w:ascii="Cambria Math" w:hAnsi="Cambria Math" w:cs="Cambria Math"/>
        </w:rPr>
        <w:instrText>‐</w:instrText>
      </w:r>
      <w:r w:rsidR="00447E04">
        <w:rPr>
          <w:rFonts w:ascii="Arial" w:hAnsi="Arial" w:cs="Arial"/>
        </w:rPr>
        <w:instrText>19 vaccination intention in the first year of the pandemic: A systematic review&lt;/title&gt;&lt;secondary-title&gt;Journal of clinical nursing&lt;/secondary-title&gt;&lt;/titles&gt;&lt;periodical&gt;&lt;full-title&gt;Journal of Clinical Nursing&lt;/full-title&gt;&lt;abbr-1&gt;J. Clin. Nurs.&lt;/abbr-1&gt;&lt;abbr-2&gt;J Clin Nurs&lt;/abbr-2&gt;&lt;/periodical&gt;&lt;pages&gt;62-86&lt;/pages&gt;&lt;volume&gt;31&lt;/volume&gt;&lt;number&gt;1-2&lt;/number&gt;&lt;dates&gt;&lt;year&gt;2022&lt;/year&gt;&lt;/dates&gt;&lt;isbn&gt;0962-1067&lt;/isbn&gt;&lt;urls&gt;&lt;/urls&gt;&lt;/record&gt;&lt;/Cite&gt;&lt;/EndNote&gt;</w:instrText>
      </w:r>
      <w:r w:rsidR="00B86ACD" w:rsidRPr="00FC25DF">
        <w:rPr>
          <w:rFonts w:ascii="Arial" w:hAnsi="Arial" w:cs="Arial"/>
        </w:rPr>
        <w:fldChar w:fldCharType="separate"/>
      </w:r>
      <w:r w:rsidR="00447E04" w:rsidRPr="00447E04">
        <w:rPr>
          <w:rFonts w:ascii="Arial" w:hAnsi="Arial" w:cs="Arial"/>
          <w:noProof/>
          <w:vertAlign w:val="superscript"/>
        </w:rPr>
        <w:t>8</w:t>
      </w:r>
      <w:r w:rsidR="00B86ACD" w:rsidRPr="00FC25DF">
        <w:rPr>
          <w:rFonts w:ascii="Arial" w:hAnsi="Arial" w:cs="Arial"/>
        </w:rPr>
        <w:fldChar w:fldCharType="end"/>
      </w:r>
      <w:r w:rsidRPr="00FC25DF">
        <w:rPr>
          <w:rFonts w:ascii="Arial" w:hAnsi="Arial" w:cs="Arial"/>
        </w:rPr>
        <w:t xml:space="preserve"> vaccine hesitancy may not be the </w:t>
      </w:r>
      <w:r w:rsidR="006E7DA0" w:rsidRPr="00FC25DF">
        <w:rPr>
          <w:rFonts w:ascii="Arial" w:hAnsi="Arial" w:cs="Arial"/>
        </w:rPr>
        <w:t>ma</w:t>
      </w:r>
      <w:r w:rsidR="008822BF" w:rsidRPr="00FC25DF">
        <w:rPr>
          <w:rFonts w:ascii="Arial" w:hAnsi="Arial" w:cs="Arial"/>
        </w:rPr>
        <w:t>in</w:t>
      </w:r>
      <w:r w:rsidRPr="00FC25DF">
        <w:rPr>
          <w:rFonts w:ascii="Arial" w:hAnsi="Arial" w:cs="Arial"/>
        </w:rPr>
        <w:t xml:space="preserve"> barrier</w:t>
      </w:r>
      <w:r w:rsidR="00A06567" w:rsidRPr="00FC25DF">
        <w:rPr>
          <w:rFonts w:ascii="Arial" w:hAnsi="Arial" w:cs="Arial"/>
        </w:rPr>
        <w:t xml:space="preserve"> to uptake</w:t>
      </w:r>
      <w:r w:rsidRPr="00FC25DF">
        <w:rPr>
          <w:rFonts w:ascii="Arial" w:hAnsi="Arial" w:cs="Arial"/>
        </w:rPr>
        <w:t xml:space="preserve"> – nor the easiest to overcome.</w:t>
      </w:r>
      <w:r w:rsidR="001C7E03" w:rsidRPr="00FC25DF">
        <w:rPr>
          <w:rFonts w:ascii="Arial" w:hAnsi="Arial" w:cs="Arial"/>
        </w:rPr>
        <w:fldChar w:fldCharType="begin"/>
      </w:r>
      <w:r w:rsidR="00447E04">
        <w:rPr>
          <w:rFonts w:ascii="Arial" w:hAnsi="Arial" w:cs="Arial"/>
        </w:rPr>
        <w:instrText xml:space="preserve"> ADDIN EN.CITE &lt;EndNote&gt;&lt;Cite&gt;&lt;Author&gt;Corbie-Smith&lt;/Author&gt;&lt;Year&gt;2021&lt;/Year&gt;&lt;RecNum&gt;944&lt;/RecNum&gt;&lt;DisplayText&gt;&lt;style face="superscript"&gt;9,10&lt;/style&gt;&lt;/DisplayText&gt;&lt;record&gt;&lt;rec-number&gt;944&lt;/rec-number&gt;&lt;foreign-keys&gt;&lt;key app="EN" db-id="z5dpzrzrifve0jefxa6pezebv0sdvpeapttr" timestamp="1638354247"&gt;944&lt;/key&gt;&lt;/foreign-keys&gt;&lt;ref-type name="Conference Proceedings"&gt;10&lt;/ref-type&gt;&lt;contributors&gt;&lt;authors&gt;&lt;author&gt;Corbie-Smith, Giselle&lt;/author&gt;&lt;/authors&gt;&lt;/contributors&gt;&lt;titles&gt;&lt;title&gt;Vaccine hesitancy is a scapegoat for structural racism&lt;/title&gt;&lt;secondary-title&gt;JAMA Health Forum&lt;/secondary-title&gt;&lt;/titles&gt;&lt;pages&gt;e210434-e210434&lt;/pages&gt;&lt;volume&gt;2&lt;/volume&gt;&lt;number&gt;3&lt;/number&gt;&lt;dates&gt;&lt;year&gt;2021&lt;/year&gt;&lt;/dates&gt;&lt;publisher&gt;American Medical Association&lt;/publisher&gt;&lt;urls&gt;&lt;/urls&gt;&lt;/record&gt;&lt;/Cite&gt;&lt;Cite&gt;&lt;Author&gt;Madorsky&lt;/Author&gt;&lt;Year&gt;2021&lt;/Year&gt;&lt;RecNum&gt;976&lt;/RecNum&gt;&lt;record&gt;&lt;rec-number&gt;976&lt;/rec-number&gt;&lt;foreign-keys&gt;&lt;key app="EN" db-id="z5dpzrzrifve0jefxa6pezebv0sdvpeapttr" timestamp="1645821964"&gt;976&lt;/key&gt;&lt;/foreign-keys&gt;&lt;ref-type name="Generic"&gt;13&lt;/ref-type&gt;&lt;contributors&gt;&lt;authors&gt;&lt;author&gt;Madorsky, Toni Z&lt;/author&gt;&lt;author&gt;Adebayo, Nihmotallahi A&lt;/author&gt;&lt;author&gt;Post, Sharon L&lt;/author&gt;&lt;author&gt;O’Brian, Catherine A&lt;/author&gt;&lt;author&gt;Simon, Melissa A&lt;/author&gt;&lt;/authors&gt;&lt;/contributors&gt;&lt;titles&gt;&lt;title&gt;Vaccine distrust: A predictable response to structural racism and an inadequate public health infrastructure&lt;/title&gt;&lt;/titles&gt;&lt;pages&gt;S185-S188&lt;/pages&gt;&lt;volume&gt;111&lt;/volume&gt;&lt;number&gt;S3&lt;/number&gt;&lt;dates&gt;&lt;year&gt;2021&lt;/year&gt;&lt;/dates&gt;&lt;publisher&gt;American Public Health Association&lt;/publisher&gt;&lt;isbn&gt;1541-0048&lt;/isbn&gt;&lt;urls&gt;&lt;/urls&gt;&lt;/record&gt;&lt;/Cite&gt;&lt;/EndNote&gt;</w:instrText>
      </w:r>
      <w:r w:rsidR="001C7E03" w:rsidRPr="00FC25DF">
        <w:rPr>
          <w:rFonts w:ascii="Arial" w:hAnsi="Arial" w:cs="Arial"/>
        </w:rPr>
        <w:fldChar w:fldCharType="separate"/>
      </w:r>
      <w:r w:rsidR="00447E04" w:rsidRPr="00447E04">
        <w:rPr>
          <w:rFonts w:ascii="Arial" w:hAnsi="Arial" w:cs="Arial"/>
          <w:noProof/>
          <w:vertAlign w:val="superscript"/>
        </w:rPr>
        <w:t>9,10</w:t>
      </w:r>
      <w:r w:rsidR="001C7E03" w:rsidRPr="00FC25DF">
        <w:rPr>
          <w:rFonts w:ascii="Arial" w:hAnsi="Arial" w:cs="Arial"/>
        </w:rPr>
        <w:fldChar w:fldCharType="end"/>
      </w:r>
      <w:r w:rsidR="00F1301F" w:rsidRPr="00FC25DF">
        <w:rPr>
          <w:rFonts w:ascii="Arial" w:hAnsi="Arial" w:cs="Arial"/>
        </w:rPr>
        <w:t xml:space="preserve"> </w:t>
      </w:r>
      <w:r w:rsidRPr="00FC25DF">
        <w:rPr>
          <w:rFonts w:ascii="Arial" w:hAnsi="Arial" w:cs="Arial"/>
        </w:rPr>
        <w:t>Black Americans</w:t>
      </w:r>
      <w:r w:rsidR="00F1301F" w:rsidRPr="00FC25DF">
        <w:rPr>
          <w:rFonts w:ascii="Arial" w:hAnsi="Arial" w:cs="Arial"/>
        </w:rPr>
        <w:t>, for example,</w:t>
      </w:r>
      <w:r w:rsidR="00C775B6" w:rsidRPr="00FC25DF">
        <w:rPr>
          <w:rFonts w:ascii="Arial" w:hAnsi="Arial" w:cs="Arial"/>
        </w:rPr>
        <w:t xml:space="preserve"> may</w:t>
      </w:r>
      <w:r w:rsidR="00F1301F" w:rsidRPr="00FC25DF">
        <w:rPr>
          <w:rFonts w:ascii="Arial" w:hAnsi="Arial" w:cs="Arial"/>
        </w:rPr>
        <w:t xml:space="preserve"> have</w:t>
      </w:r>
      <w:r w:rsidR="00B6535E" w:rsidRPr="00FC25DF">
        <w:rPr>
          <w:rFonts w:ascii="Arial" w:hAnsi="Arial" w:cs="Arial"/>
        </w:rPr>
        <w:t xml:space="preserve"> legitimate</w:t>
      </w:r>
      <w:r w:rsidR="00F1301F" w:rsidRPr="00FC25DF">
        <w:rPr>
          <w:rFonts w:ascii="Arial" w:hAnsi="Arial" w:cs="Arial"/>
        </w:rPr>
        <w:t xml:space="preserve"> </w:t>
      </w:r>
      <w:r w:rsidR="00C775B6" w:rsidRPr="00FC25DF">
        <w:rPr>
          <w:rFonts w:ascii="Arial" w:hAnsi="Arial" w:cs="Arial"/>
        </w:rPr>
        <w:t>cause</w:t>
      </w:r>
      <w:r w:rsidR="00F1301F" w:rsidRPr="00FC25DF">
        <w:rPr>
          <w:rFonts w:ascii="Arial" w:hAnsi="Arial" w:cs="Arial"/>
        </w:rPr>
        <w:t xml:space="preserve"> for </w:t>
      </w:r>
      <w:r w:rsidR="00EA795C" w:rsidRPr="00FC25DF">
        <w:rPr>
          <w:rFonts w:ascii="Arial" w:hAnsi="Arial" w:cs="Arial"/>
        </w:rPr>
        <w:t>vaccine-related uncertainty</w:t>
      </w:r>
      <w:r w:rsidR="00F1301F" w:rsidRPr="00FC25DF">
        <w:rPr>
          <w:rFonts w:ascii="Arial" w:hAnsi="Arial" w:cs="Arial"/>
        </w:rPr>
        <w:t xml:space="preserve">, given </w:t>
      </w:r>
      <w:r w:rsidR="007909AC" w:rsidRPr="00FC25DF">
        <w:rPr>
          <w:rFonts w:ascii="Arial" w:hAnsi="Arial" w:cs="Arial"/>
        </w:rPr>
        <w:t>the history</w:t>
      </w:r>
      <w:r w:rsidR="00F1301F" w:rsidRPr="00FC25DF">
        <w:rPr>
          <w:rFonts w:ascii="Arial" w:hAnsi="Arial" w:cs="Arial"/>
        </w:rPr>
        <w:t xml:space="preserve"> of unethical research involving communities of color</w:t>
      </w:r>
      <w:r w:rsidR="00C021AA" w:rsidRPr="00FC25DF">
        <w:rPr>
          <w:rFonts w:ascii="Arial" w:hAnsi="Arial" w:cs="Arial"/>
        </w:rPr>
        <w:t xml:space="preserve"> in the US</w:t>
      </w:r>
      <w:r w:rsidR="00F1301F" w:rsidRPr="00FC25DF">
        <w:rPr>
          <w:rFonts w:ascii="Arial" w:hAnsi="Arial" w:cs="Arial"/>
        </w:rPr>
        <w:t>.</w:t>
      </w:r>
      <w:r w:rsidR="006E7DA0" w:rsidRPr="00FC25DF">
        <w:rPr>
          <w:rFonts w:ascii="Arial" w:hAnsi="Arial" w:cs="Arial"/>
        </w:rPr>
        <w:fldChar w:fldCharType="begin"/>
      </w:r>
      <w:r w:rsidR="00447E04">
        <w:rPr>
          <w:rFonts w:ascii="Arial" w:hAnsi="Arial" w:cs="Arial"/>
        </w:rPr>
        <w:instrText xml:space="preserve"> ADDIN EN.CITE &lt;EndNote&gt;&lt;Cite&gt;&lt;Author&gt;Corbie-Smith&lt;/Author&gt;&lt;Year&gt;2021&lt;/Year&gt;&lt;RecNum&gt;944&lt;/RecNum&gt;&lt;DisplayText&gt;&lt;style face="superscript"&gt;2,9&lt;/style&gt;&lt;/DisplayText&gt;&lt;record&gt;&lt;rec-number&gt;944&lt;/rec-number&gt;&lt;foreign-keys&gt;&lt;key app="EN" db-id="z5dpzrzrifve0jefxa6pezebv0sdvpeapttr" timestamp="1638354247"&gt;944&lt;/key&gt;&lt;/foreign-keys&gt;&lt;ref-type name="Conference Proceedings"&gt;10&lt;/ref-type&gt;&lt;contributors&gt;&lt;authors&gt;&lt;author&gt;Corbie-Smith, Giselle&lt;/author&gt;&lt;/authors&gt;&lt;/contributors&gt;&lt;titles&gt;&lt;title&gt;Vaccine hesitancy is a scapegoat for structural racism&lt;/title&gt;&lt;secondary-title&gt;JAMA Health Forum&lt;/secondary-title&gt;&lt;/titles&gt;&lt;pages&gt;e210434-e210434&lt;/pages&gt;&lt;volume&gt;2&lt;/volume&gt;&lt;number&gt;3&lt;/number&gt;&lt;dates&gt;&lt;year&gt;2021&lt;/year&gt;&lt;/dates&gt;&lt;publisher&gt;American Medical Association&lt;/publisher&gt;&lt;urls&gt;&lt;/urls&gt;&lt;/record&gt;&lt;/Cite&gt;&lt;Cite&gt;&lt;Author&gt;Hildreth&lt;/Author&gt;&lt;Year&gt;2021&lt;/Year&gt;&lt;RecNum&gt;981&lt;/RecNum&gt;&lt;record&gt;&lt;rec-number&gt;981&lt;/rec-number&gt;&lt;foreign-keys&gt;&lt;key app="EN" db-id="z5dpzrzrifve0jefxa6pezebv0sdvpeapttr" timestamp="1648589392"&gt;981&lt;/key&gt;&lt;/foreign-keys&gt;&lt;ref-type name="Journal Article"&gt;17&lt;/ref-type&gt;&lt;contributors&gt;&lt;authors&gt;&lt;author&gt;Hildreth, James EK&lt;/author&gt;&lt;author&gt;Alcendor, Donald J&lt;/author&gt;&lt;/authors&gt;&lt;/contributors&gt;&lt;titles&gt;&lt;title&gt;Targeting COVID-19 vaccine hesitancy in minority populations in the US: implications for herd immunity&lt;/title&gt;&lt;secondary-title&gt;Vaccines&lt;/secondary-title&gt;&lt;/titles&gt;&lt;periodical&gt;&lt;full-title&gt;Vaccines&lt;/full-title&gt;&lt;/periodical&gt;&lt;pages&gt;489&lt;/pages&gt;&lt;volume&gt;9&lt;/volume&gt;&lt;number&gt;5&lt;/number&gt;&lt;dates&gt;&lt;year&gt;2021&lt;/year&gt;&lt;/dates&gt;&lt;urls&gt;&lt;/urls&gt;&lt;/record&gt;&lt;/Cite&gt;&lt;/EndNote&gt;</w:instrText>
      </w:r>
      <w:r w:rsidR="006E7DA0" w:rsidRPr="00FC25DF">
        <w:rPr>
          <w:rFonts w:ascii="Arial" w:hAnsi="Arial" w:cs="Arial"/>
        </w:rPr>
        <w:fldChar w:fldCharType="separate"/>
      </w:r>
      <w:r w:rsidR="00447E04" w:rsidRPr="00447E04">
        <w:rPr>
          <w:rFonts w:ascii="Arial" w:hAnsi="Arial" w:cs="Arial"/>
          <w:noProof/>
          <w:vertAlign w:val="superscript"/>
        </w:rPr>
        <w:t>2,9</w:t>
      </w:r>
      <w:r w:rsidR="006E7DA0" w:rsidRPr="00FC25DF">
        <w:rPr>
          <w:rFonts w:ascii="Arial" w:hAnsi="Arial" w:cs="Arial"/>
        </w:rPr>
        <w:fldChar w:fldCharType="end"/>
      </w:r>
      <w:r w:rsidR="00F1301F" w:rsidRPr="00FC25DF">
        <w:rPr>
          <w:rFonts w:ascii="Arial" w:hAnsi="Arial" w:cs="Arial"/>
        </w:rPr>
        <w:t xml:space="preserve"> </w:t>
      </w:r>
      <w:r w:rsidR="00904FC3" w:rsidRPr="00FC25DF">
        <w:rPr>
          <w:rFonts w:ascii="Arial" w:hAnsi="Arial" w:cs="Arial"/>
        </w:rPr>
        <w:t xml:space="preserve">For Americans with low incomes or no college education, </w:t>
      </w:r>
      <w:r w:rsidR="00A06567" w:rsidRPr="00FC25DF">
        <w:rPr>
          <w:rFonts w:ascii="Arial" w:hAnsi="Arial" w:cs="Arial"/>
        </w:rPr>
        <w:t>low levels of hope</w:t>
      </w:r>
      <w:r w:rsidR="00904FC3" w:rsidRPr="00FC25DF">
        <w:rPr>
          <w:rFonts w:ascii="Arial" w:hAnsi="Arial" w:cs="Arial"/>
        </w:rPr>
        <w:t xml:space="preserve"> may </w:t>
      </w:r>
      <w:r w:rsidR="006E7DA0" w:rsidRPr="00FC25DF">
        <w:rPr>
          <w:rFonts w:ascii="Arial" w:hAnsi="Arial" w:cs="Arial"/>
        </w:rPr>
        <w:t>thwart</w:t>
      </w:r>
      <w:r w:rsidR="009F7DE2" w:rsidRPr="00FC25DF">
        <w:rPr>
          <w:rFonts w:ascii="Arial" w:hAnsi="Arial" w:cs="Arial"/>
        </w:rPr>
        <w:t xml:space="preserve"> messages from</w:t>
      </w:r>
      <w:r w:rsidR="00C775B6" w:rsidRPr="00FC25DF">
        <w:rPr>
          <w:rFonts w:ascii="Arial" w:hAnsi="Arial" w:cs="Arial"/>
        </w:rPr>
        <w:t xml:space="preserve"> the public health community</w:t>
      </w:r>
      <w:r w:rsidR="00760FBC" w:rsidRPr="00FC25DF">
        <w:rPr>
          <w:rFonts w:ascii="Arial" w:hAnsi="Arial" w:cs="Arial"/>
        </w:rPr>
        <w:t xml:space="preserve"> that </w:t>
      </w:r>
      <w:r w:rsidR="0097532D" w:rsidRPr="00FC25DF">
        <w:rPr>
          <w:rFonts w:ascii="Arial" w:hAnsi="Arial" w:cs="Arial"/>
        </w:rPr>
        <w:t>may be</w:t>
      </w:r>
      <w:r w:rsidR="00E73011" w:rsidRPr="00FC25DF">
        <w:rPr>
          <w:rFonts w:ascii="Arial" w:hAnsi="Arial" w:cs="Arial"/>
        </w:rPr>
        <w:t xml:space="preserve"> </w:t>
      </w:r>
      <w:r w:rsidR="00B53627" w:rsidRPr="00FC25DF">
        <w:rPr>
          <w:rFonts w:ascii="Arial" w:hAnsi="Arial" w:cs="Arial"/>
        </w:rPr>
        <w:t>too narrowly</w:t>
      </w:r>
      <w:r w:rsidR="00760FBC" w:rsidRPr="00FC25DF">
        <w:rPr>
          <w:rFonts w:ascii="Arial" w:hAnsi="Arial" w:cs="Arial"/>
        </w:rPr>
        <w:t xml:space="preserve"> focused on</w:t>
      </w:r>
      <w:r w:rsidR="002E603B" w:rsidRPr="00FC25DF">
        <w:rPr>
          <w:rFonts w:ascii="Arial" w:hAnsi="Arial" w:cs="Arial"/>
        </w:rPr>
        <w:t xml:space="preserve"> </w:t>
      </w:r>
      <w:r w:rsidR="00793ABC" w:rsidRPr="00FC25DF">
        <w:rPr>
          <w:rFonts w:ascii="Arial" w:hAnsi="Arial" w:cs="Arial"/>
        </w:rPr>
        <w:t>reducing</w:t>
      </w:r>
      <w:r w:rsidR="00C775B6" w:rsidRPr="00FC25DF">
        <w:rPr>
          <w:rFonts w:ascii="Arial" w:hAnsi="Arial" w:cs="Arial"/>
        </w:rPr>
        <w:t xml:space="preserve"> vaccine </w:t>
      </w:r>
      <w:r w:rsidR="00793ABC" w:rsidRPr="00FC25DF">
        <w:rPr>
          <w:rFonts w:ascii="Arial" w:hAnsi="Arial" w:cs="Arial"/>
        </w:rPr>
        <w:t>hesitancy</w:t>
      </w:r>
      <w:r w:rsidR="00C775B6" w:rsidRPr="00FC25DF">
        <w:rPr>
          <w:rFonts w:ascii="Arial" w:hAnsi="Arial" w:cs="Arial"/>
        </w:rPr>
        <w:t>.</w:t>
      </w:r>
      <w:r w:rsidR="00993C71" w:rsidRPr="00FC25DF">
        <w:rPr>
          <w:rFonts w:ascii="Arial" w:hAnsi="Arial" w:cs="Arial"/>
        </w:rPr>
        <w:fldChar w:fldCharType="begin">
          <w:fldData xml:space="preserve">PEVuZE5vdGU+PENpdGU+PEF1dGhvcj5DaG91PC9BdXRob3I+PFllYXI+MjAyMDwvWWVhcj48UmVj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</w:fldData>
        </w:fldChar>
      </w:r>
      <w:r w:rsidR="00447E04">
        <w:rPr>
          <w:rFonts w:ascii="Arial" w:hAnsi="Arial" w:cs="Arial"/>
        </w:rPr>
        <w:instrText xml:space="preserve"> ADDIN EN.CITE </w:instrText>
      </w:r>
      <w:r w:rsidR="00447E04">
        <w:rPr>
          <w:rFonts w:ascii="Arial" w:hAnsi="Arial" w:cs="Arial"/>
        </w:rPr>
        <w:fldChar w:fldCharType="begin">
          <w:fldData xml:space="preserve">PEVuZE5vdGU+PENpdGU+PEF1dGhvcj5DaG91PC9BdXRob3I+PFllYXI+MjAyMDwvWWVhcj48UmVj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</w:fldData>
        </w:fldChar>
      </w:r>
      <w:r w:rsidR="00447E04">
        <w:rPr>
          <w:rFonts w:ascii="Arial" w:hAnsi="Arial" w:cs="Arial"/>
        </w:rPr>
        <w:instrText xml:space="preserve"> ADDIN EN.CITE.DATA </w:instrText>
      </w:r>
      <w:r w:rsidR="00447E04">
        <w:rPr>
          <w:rFonts w:ascii="Arial" w:hAnsi="Arial" w:cs="Arial"/>
        </w:rPr>
      </w:r>
      <w:r w:rsidR="00447E04">
        <w:rPr>
          <w:rFonts w:ascii="Arial" w:hAnsi="Arial" w:cs="Arial"/>
        </w:rPr>
        <w:fldChar w:fldCharType="end"/>
      </w:r>
      <w:r w:rsidR="00993C71" w:rsidRPr="00FC25DF">
        <w:rPr>
          <w:rFonts w:ascii="Arial" w:hAnsi="Arial" w:cs="Arial"/>
        </w:rPr>
        <w:fldChar w:fldCharType="separate"/>
      </w:r>
      <w:r w:rsidR="00447E04" w:rsidRPr="00447E04">
        <w:rPr>
          <w:rFonts w:ascii="Arial" w:hAnsi="Arial" w:cs="Arial"/>
          <w:noProof/>
          <w:vertAlign w:val="superscript"/>
        </w:rPr>
        <w:t>3,11</w:t>
      </w:r>
      <w:r w:rsidR="00993C71" w:rsidRPr="00FC25DF">
        <w:rPr>
          <w:rFonts w:ascii="Arial" w:hAnsi="Arial" w:cs="Arial"/>
        </w:rPr>
        <w:fldChar w:fldCharType="end"/>
      </w:r>
    </w:p>
    <w:p w14:paraId="26F01A38" w14:textId="1A7DBD5D" w:rsidR="00103A14" w:rsidRPr="00FC25DF" w:rsidRDefault="002E603B" w:rsidP="006560B2">
      <w:pPr>
        <w:spacing w:line="276" w:lineRule="auto"/>
        <w:rPr>
          <w:rFonts w:ascii="Arial" w:hAnsi="Arial" w:cs="Arial"/>
        </w:rPr>
      </w:pPr>
      <w:r w:rsidRPr="00FC25DF">
        <w:rPr>
          <w:rFonts w:ascii="Arial" w:hAnsi="Arial" w:cs="Arial"/>
        </w:rPr>
        <w:t>S</w:t>
      </w:r>
      <w:r w:rsidR="00F855F8" w:rsidRPr="00FC25DF">
        <w:rPr>
          <w:rFonts w:ascii="Arial" w:hAnsi="Arial" w:cs="Arial"/>
        </w:rPr>
        <w:t>ociodemographic differences in vaccine uptake</w:t>
      </w:r>
      <w:r w:rsidR="00A06567" w:rsidRPr="00FC25DF">
        <w:rPr>
          <w:rFonts w:ascii="Arial" w:hAnsi="Arial" w:cs="Arial"/>
        </w:rPr>
        <w:t xml:space="preserve"> have</w:t>
      </w:r>
      <w:r w:rsidR="00F855F8" w:rsidRPr="00FC25DF">
        <w:rPr>
          <w:rFonts w:ascii="Arial" w:hAnsi="Arial" w:cs="Arial"/>
        </w:rPr>
        <w:t xml:space="preserve"> </w:t>
      </w:r>
      <w:r w:rsidR="00AA67CC" w:rsidRPr="00FC25DF">
        <w:rPr>
          <w:rFonts w:ascii="Arial" w:hAnsi="Arial" w:cs="Arial"/>
        </w:rPr>
        <w:t>aggravate</w:t>
      </w:r>
      <w:r w:rsidR="00A06567" w:rsidRPr="00FC25DF">
        <w:rPr>
          <w:rFonts w:ascii="Arial" w:hAnsi="Arial" w:cs="Arial"/>
        </w:rPr>
        <w:t>d</w:t>
      </w:r>
      <w:r w:rsidR="00F855F8" w:rsidRPr="00FC25DF">
        <w:rPr>
          <w:rFonts w:ascii="Arial" w:hAnsi="Arial" w:cs="Arial"/>
        </w:rPr>
        <w:t xml:space="preserve"> existing disparities in COVID-19 morbidity and mortality.</w:t>
      </w:r>
      <w:r w:rsidR="00AA67CC" w:rsidRPr="00FC25DF">
        <w:rPr>
          <w:rFonts w:ascii="Arial" w:hAnsi="Arial" w:cs="Arial"/>
        </w:rPr>
        <w:fldChar w:fldCharType="begin"/>
      </w:r>
      <w:r w:rsidR="00447E04">
        <w:rPr>
          <w:rFonts w:ascii="Arial" w:hAnsi="Arial" w:cs="Arial"/>
        </w:rPr>
        <w:instrText xml:space="preserve"> ADDIN EN.CITE &lt;EndNote&gt;&lt;Cite&gt;&lt;Author&gt;Siegel&lt;/Author&gt;&lt;Year&gt;2021&lt;/Year&gt;&lt;RecNum&gt;948&lt;/RecNum&gt;&lt;DisplayText&gt;&lt;style face="superscript"&gt;10,12&lt;/style&gt;&lt;/DisplayText&gt;&lt;record&gt;&lt;rec-number&gt;948&lt;/rec-number&gt;&lt;foreign-keys&gt;&lt;key app="EN" db-id="z5dpzrzrifve0jefxa6pezebv0sdvpeapttr" timestamp="1638380717"&gt;948&lt;/key&gt;&lt;/foreign-keys&gt;&lt;ref-type name="Journal Article"&gt;17&lt;/ref-type&gt;&lt;contributors&gt;&lt;authors&gt;&lt;author&gt;Siegel, Michael&lt;/author&gt;&lt;author&gt;Critchfield-Jain, Isabella&lt;/author&gt;&lt;author&gt;Boykin, Matthew&lt;/author&gt;&lt;author&gt;Owens, Alicia&lt;/author&gt;&lt;author&gt;Muratore, Rebeckah&lt;/author&gt;&lt;author&gt;Nunn, Taiylor&lt;/author&gt;&lt;author&gt;Oh, Joanne&lt;/author&gt;&lt;/authors&gt;&lt;/contributors&gt;&lt;titles&gt;&lt;title&gt;Racial/ethnic disparities in state-level COVID-19 vaccination rates and their association with structural racism&lt;/title&gt;&lt;secondary-title&gt;Journal of Racial and Ethnic Health Disparities&lt;/secondary-title&gt;&lt;/titles&gt;&lt;periodical&gt;&lt;full-title&gt;Journal of Racial and Ethnic Health Disparities&lt;/full-title&gt;&lt;/periodical&gt;&lt;pages&gt;1-14&lt;/pages&gt;&lt;dates&gt;&lt;year&gt;2021&lt;/year&gt;&lt;/dates&gt;&lt;isbn&gt;2196-8837&lt;/isbn&gt;&lt;urls&gt;&lt;/urls&gt;&lt;/record&gt;&lt;/Cite&gt;&lt;Cite&gt;&lt;Author&gt;Madorsky&lt;/Author&gt;&lt;Year&gt;2021&lt;/Year&gt;&lt;RecNum&gt;976&lt;/RecNum&gt;&lt;record&gt;&lt;rec-number&gt;976&lt;/rec-number&gt;&lt;foreign-keys&gt;&lt;key app="EN" db-id="z5dpzrzrifve0jefxa6pezebv0sdvpeapttr" timestamp="1645821964"&gt;976&lt;/key&gt;&lt;/foreign-keys&gt;&lt;ref-type name="Generic"&gt;13&lt;/ref-type&gt;&lt;contributors&gt;&lt;authors&gt;&lt;author&gt;Madorsky, Toni Z&lt;/author&gt;&lt;author&gt;Adebayo, Nihmotallahi A&lt;/author&gt;&lt;author&gt;Post, Sharon L&lt;/author&gt;&lt;author&gt;O’Brian, Catherine A&lt;/author&gt;&lt;author&gt;Simon, Melissa A&lt;/author&gt;&lt;/authors&gt;&lt;/contributors&gt;&lt;titles&gt;&lt;title&gt;Vaccine distrust: A predictable response to structural racism and an inadequate public health infrastructure&lt;/title&gt;&lt;/titles&gt;&lt;pages&gt;S185-S188&lt;/pages&gt;&lt;volume&gt;111&lt;/volume&gt;&lt;number&gt;S3&lt;/number&gt;&lt;dates&gt;&lt;year&gt;2021&lt;/year&gt;&lt;/dates&gt;&lt;publisher&gt;American Public Health Association&lt;/publisher&gt;&lt;isbn&gt;1541-0048&lt;/isbn&gt;&lt;urls&gt;&lt;/urls&gt;&lt;/record&gt;&lt;/Cite&gt;&lt;/EndNote&gt;</w:instrText>
      </w:r>
      <w:r w:rsidR="00AA67CC" w:rsidRPr="00FC25DF">
        <w:rPr>
          <w:rFonts w:ascii="Arial" w:hAnsi="Arial" w:cs="Arial"/>
        </w:rPr>
        <w:fldChar w:fldCharType="separate"/>
      </w:r>
      <w:r w:rsidR="00447E04" w:rsidRPr="00447E04">
        <w:rPr>
          <w:rFonts w:ascii="Arial" w:hAnsi="Arial" w:cs="Arial"/>
          <w:noProof/>
          <w:vertAlign w:val="superscript"/>
        </w:rPr>
        <w:t>10,12</w:t>
      </w:r>
      <w:r w:rsidR="00AA67CC" w:rsidRPr="00FC25DF">
        <w:rPr>
          <w:rFonts w:ascii="Arial" w:hAnsi="Arial" w:cs="Arial"/>
        </w:rPr>
        <w:fldChar w:fldCharType="end"/>
      </w:r>
      <w:r w:rsidR="00F855F8" w:rsidRPr="00FC25DF">
        <w:rPr>
          <w:rFonts w:ascii="Arial" w:hAnsi="Arial" w:cs="Arial"/>
        </w:rPr>
        <w:t xml:space="preserve"> </w:t>
      </w:r>
      <w:r w:rsidR="005F4EB6" w:rsidRPr="00FC25DF">
        <w:rPr>
          <w:rFonts w:ascii="Arial" w:hAnsi="Arial" w:cs="Arial"/>
        </w:rPr>
        <w:t xml:space="preserve"> </w:t>
      </w:r>
      <w:r w:rsidR="004722A6" w:rsidRPr="00FC25DF">
        <w:rPr>
          <w:rFonts w:ascii="Arial" w:hAnsi="Arial" w:cs="Arial"/>
        </w:rPr>
        <w:t>This translates into a</w:t>
      </w:r>
      <w:r w:rsidR="00A20E6D" w:rsidRPr="00FC25DF">
        <w:rPr>
          <w:rFonts w:ascii="Arial" w:hAnsi="Arial" w:cs="Arial"/>
        </w:rPr>
        <w:t xml:space="preserve"> pressing</w:t>
      </w:r>
      <w:r w:rsidR="004722A6" w:rsidRPr="00FC25DF">
        <w:rPr>
          <w:rFonts w:ascii="Arial" w:hAnsi="Arial" w:cs="Arial"/>
        </w:rPr>
        <w:t xml:space="preserve"> need for</w:t>
      </w:r>
      <w:r w:rsidR="001E5CD7" w:rsidRPr="00FC25DF">
        <w:rPr>
          <w:rFonts w:ascii="Arial" w:hAnsi="Arial" w:cs="Arial"/>
        </w:rPr>
        <w:t xml:space="preserve"> </w:t>
      </w:r>
      <w:r w:rsidR="004722A6" w:rsidRPr="00FC25DF">
        <w:rPr>
          <w:rFonts w:ascii="Arial" w:hAnsi="Arial" w:cs="Arial"/>
        </w:rPr>
        <w:t xml:space="preserve">studies exploring both the factors that contribute to vaccine hesitancy as well as those that may </w:t>
      </w:r>
      <w:r w:rsidR="00A20E6D" w:rsidRPr="00FC25DF">
        <w:rPr>
          <w:rFonts w:ascii="Arial" w:hAnsi="Arial" w:cs="Arial"/>
        </w:rPr>
        <w:t>influence vaccine uptake directly</w:t>
      </w:r>
      <w:r w:rsidR="008C247E" w:rsidRPr="00FC25DF">
        <w:rPr>
          <w:rFonts w:ascii="Arial" w:hAnsi="Arial" w:cs="Arial"/>
        </w:rPr>
        <w:t>, across all demographic groups</w:t>
      </w:r>
      <w:r w:rsidR="004722A6" w:rsidRPr="00FC25DF">
        <w:rPr>
          <w:rFonts w:ascii="Arial" w:hAnsi="Arial" w:cs="Arial"/>
        </w:rPr>
        <w:t xml:space="preserve">. </w:t>
      </w:r>
    </w:p>
    <w:p w14:paraId="73E56D07" w14:textId="6A7C2550" w:rsidR="007B7F51" w:rsidRPr="00FC25DF" w:rsidRDefault="00C10D76" w:rsidP="006560B2">
      <w:pPr>
        <w:spacing w:line="276" w:lineRule="auto"/>
        <w:rPr>
          <w:rFonts w:ascii="Arial" w:hAnsi="Arial" w:cs="Arial"/>
        </w:rPr>
      </w:pPr>
      <w:r w:rsidRPr="00FC25DF">
        <w:rPr>
          <w:rFonts w:ascii="Arial" w:hAnsi="Arial" w:cs="Arial"/>
        </w:rPr>
        <w:t>Specifically</w:t>
      </w:r>
      <w:r w:rsidR="00D46CB3" w:rsidRPr="00FC25DF">
        <w:rPr>
          <w:rFonts w:ascii="Arial" w:hAnsi="Arial" w:cs="Arial"/>
        </w:rPr>
        <w:t xml:space="preserve">, </w:t>
      </w:r>
      <w:r w:rsidR="002E603B" w:rsidRPr="00FC25DF">
        <w:rPr>
          <w:rFonts w:ascii="Arial" w:hAnsi="Arial" w:cs="Arial"/>
        </w:rPr>
        <w:t>the public health</w:t>
      </w:r>
      <w:r w:rsidR="00AD5172" w:rsidRPr="00FC25DF">
        <w:rPr>
          <w:rFonts w:ascii="Arial" w:hAnsi="Arial" w:cs="Arial"/>
        </w:rPr>
        <w:t xml:space="preserve"> community</w:t>
      </w:r>
      <w:r w:rsidR="00D46CB3" w:rsidRPr="00FC25DF">
        <w:rPr>
          <w:rFonts w:ascii="Arial" w:hAnsi="Arial" w:cs="Arial"/>
        </w:rPr>
        <w:t xml:space="preserve"> may </w:t>
      </w:r>
      <w:r w:rsidR="008C247E" w:rsidRPr="00FC25DF">
        <w:rPr>
          <w:rFonts w:ascii="Arial" w:hAnsi="Arial" w:cs="Arial"/>
        </w:rPr>
        <w:t>underestimate</w:t>
      </w:r>
      <w:r w:rsidR="00D46CB3" w:rsidRPr="00FC25DF">
        <w:rPr>
          <w:rFonts w:ascii="Arial" w:hAnsi="Arial" w:cs="Arial"/>
        </w:rPr>
        <w:t xml:space="preserve"> the</w:t>
      </w:r>
      <w:r w:rsidR="00516B3F" w:rsidRPr="00FC25DF">
        <w:rPr>
          <w:rFonts w:ascii="Arial" w:hAnsi="Arial" w:cs="Arial"/>
        </w:rPr>
        <w:t xml:space="preserve"> </w:t>
      </w:r>
      <w:r w:rsidR="00D46CB3" w:rsidRPr="00FC25DF">
        <w:rPr>
          <w:rFonts w:ascii="Arial" w:hAnsi="Arial" w:cs="Arial"/>
        </w:rPr>
        <w:t>importance</w:t>
      </w:r>
      <w:r w:rsidR="00516B3F" w:rsidRPr="00FC25DF">
        <w:rPr>
          <w:rFonts w:ascii="Arial" w:hAnsi="Arial" w:cs="Arial"/>
        </w:rPr>
        <w:t xml:space="preserve"> o</w:t>
      </w:r>
      <w:r w:rsidR="002A3C06" w:rsidRPr="00FC25DF">
        <w:rPr>
          <w:rFonts w:ascii="Arial" w:hAnsi="Arial" w:cs="Arial"/>
        </w:rPr>
        <w:t>f</w:t>
      </w:r>
      <w:r w:rsidR="00516B3F" w:rsidRPr="00FC25DF">
        <w:rPr>
          <w:rFonts w:ascii="Arial" w:hAnsi="Arial" w:cs="Arial"/>
        </w:rPr>
        <w:t xml:space="preserve"> </w:t>
      </w:r>
      <w:r w:rsidR="007909AC" w:rsidRPr="00FC25DF">
        <w:rPr>
          <w:rFonts w:ascii="Arial" w:hAnsi="Arial" w:cs="Arial"/>
        </w:rPr>
        <w:t xml:space="preserve">harnessing </w:t>
      </w:r>
      <w:r w:rsidR="00516B3F" w:rsidRPr="00FC25DF">
        <w:rPr>
          <w:rFonts w:ascii="Arial" w:hAnsi="Arial" w:cs="Arial"/>
        </w:rPr>
        <w:t>emotion</w:t>
      </w:r>
      <w:r w:rsidR="00D46CB3" w:rsidRPr="00FC25DF">
        <w:rPr>
          <w:rFonts w:ascii="Arial" w:hAnsi="Arial" w:cs="Arial"/>
        </w:rPr>
        <w:t>s</w:t>
      </w:r>
      <w:r w:rsidR="00C775B6" w:rsidRPr="00FC25DF">
        <w:rPr>
          <w:rFonts w:ascii="Arial" w:hAnsi="Arial" w:cs="Arial"/>
        </w:rPr>
        <w:t xml:space="preserve"> </w:t>
      </w:r>
      <w:r w:rsidR="009F7217" w:rsidRPr="00FC25DF">
        <w:rPr>
          <w:rFonts w:ascii="Arial" w:hAnsi="Arial" w:cs="Arial"/>
        </w:rPr>
        <w:t xml:space="preserve">- </w:t>
      </w:r>
      <w:r w:rsidR="00F855F8" w:rsidRPr="00FC25DF">
        <w:rPr>
          <w:rFonts w:ascii="Arial" w:hAnsi="Arial" w:cs="Arial"/>
        </w:rPr>
        <w:t>especially positive</w:t>
      </w:r>
      <w:r w:rsidR="002A3C06" w:rsidRPr="00FC25DF">
        <w:rPr>
          <w:rFonts w:ascii="Arial" w:hAnsi="Arial" w:cs="Arial"/>
        </w:rPr>
        <w:t xml:space="preserve"> emotions</w:t>
      </w:r>
      <w:r w:rsidR="00E73011" w:rsidRPr="00FC25DF">
        <w:rPr>
          <w:rFonts w:ascii="Arial" w:hAnsi="Arial" w:cs="Arial"/>
        </w:rPr>
        <w:t>, like hope</w:t>
      </w:r>
      <w:r w:rsidR="005D1662" w:rsidRPr="00FC25DF">
        <w:rPr>
          <w:rFonts w:ascii="Arial" w:hAnsi="Arial" w:cs="Arial"/>
        </w:rPr>
        <w:t xml:space="preserve">, </w:t>
      </w:r>
      <w:r w:rsidR="009F7217" w:rsidRPr="00FC25DF">
        <w:rPr>
          <w:rFonts w:ascii="Arial" w:hAnsi="Arial" w:cs="Arial"/>
        </w:rPr>
        <w:t>in</w:t>
      </w:r>
      <w:r w:rsidR="00D46CB3" w:rsidRPr="00FC25DF">
        <w:rPr>
          <w:rFonts w:ascii="Arial" w:hAnsi="Arial" w:cs="Arial"/>
        </w:rPr>
        <w:t xml:space="preserve"> the</w:t>
      </w:r>
      <w:r w:rsidR="009F7217" w:rsidRPr="00FC25DF">
        <w:rPr>
          <w:rFonts w:ascii="Arial" w:hAnsi="Arial" w:cs="Arial"/>
        </w:rPr>
        <w:t xml:space="preserve"> </w:t>
      </w:r>
      <w:r w:rsidR="00D46CB3" w:rsidRPr="00FC25DF">
        <w:rPr>
          <w:rFonts w:ascii="Arial" w:hAnsi="Arial" w:cs="Arial"/>
        </w:rPr>
        <w:t>decision-making processes that lead to vaccine uptake.</w:t>
      </w:r>
      <w:r w:rsidRPr="00FC25DF">
        <w:rPr>
          <w:rFonts w:ascii="Arial" w:hAnsi="Arial" w:cs="Arial"/>
        </w:rPr>
        <w:fldChar w:fldCharType="begin"/>
      </w:r>
      <w:r w:rsidR="00447E04">
        <w:rPr>
          <w:rFonts w:ascii="Arial" w:hAnsi="Arial" w:cs="Arial"/>
        </w:rPr>
        <w:instrText xml:space="preserve"> ADDIN EN.CITE &lt;EndNote&gt;&lt;Cite&gt;&lt;Author&gt;Chou&lt;/Author&gt;&lt;Year&gt;2020&lt;/Year&gt;&lt;RecNum&gt;947&lt;/RecNum&gt;&lt;DisplayText&gt;&lt;style face="superscript"&gt;11&lt;/style&gt;&lt;/DisplayText&gt;&lt;record&gt;&lt;rec-number&gt;947&lt;/rec-number&gt;&lt;foreign-keys&gt;&lt;key app="EN" db-id="z5dpzrzrifve0jefxa6pezebv0sdvpeapttr" timestamp="1638366526"&gt;947&lt;/key&gt;&lt;/foreign-keys&gt;&lt;ref-type name="Journal Article"&gt;17&lt;/ref-type&gt;&lt;contributors&gt;&lt;authors&gt;&lt;author&gt;Chou, W. S.&lt;/author&gt;&lt;author&gt;Budenz, A.&lt;/author&gt;&lt;/authors&gt;&lt;/contributors&gt;&lt;auth-address&gt;National Cancer Institute, Division of Cancer Control and Population Sciences, Behavioral Research Program, Health Communication and Informatics Research Branch.&amp;#xD;National Cancer Institute, Division of Cancer Control and Population Sciences, Behavioral Research Program, Tobacco Control Research Branch.&lt;/auth-address&gt;&lt;titles&gt;&lt;title&gt;Considering Emotion in COVID-19 Vaccine Communication: Addressing Vaccine Hesitancy and Fostering Vaccine Confidence&lt;/title&gt;&lt;secondary-title&gt;Health Commun&lt;/secondary-title&gt;&lt;/titles&gt;&lt;pages&gt;1718-1722&lt;/pages&gt;&lt;volume&gt;35&lt;/volume&gt;&lt;number&gt;14&lt;/number&gt;&lt;edition&gt;20201030&lt;/edition&gt;&lt;keywords&gt;&lt;keyword&gt;COVID-19/*prevention &amp;amp; control/*psychology&lt;/keyword&gt;&lt;keyword&gt;COVID-19 Vaccines/*psychology&lt;/keyword&gt;&lt;keyword&gt;Emotions&lt;/keyword&gt;&lt;keyword&gt;Health Behavior&lt;/keyword&gt;&lt;keyword&gt;Health Communication/*methods&lt;/keyword&gt;&lt;keyword&gt;Health Knowledge, Attitudes, Practice&lt;/keyword&gt;&lt;keyword&gt;Humans&lt;/keyword&gt;&lt;keyword&gt;Pandemics&lt;/keyword&gt;&lt;keyword&gt;Patient Acceptance of Health Care/*psychology&lt;/keyword&gt;&lt;keyword&gt;Persuasive Communication&lt;/keyword&gt;&lt;keyword&gt;Vaccination Refusal/psychology&lt;/keyword&gt;&lt;/keywords&gt;&lt;dates&gt;&lt;year&gt;2020&lt;/year&gt;&lt;pub-dates&gt;&lt;date&gt;Dec&lt;/date&gt;&lt;/pub-dates&gt;&lt;/dates&gt;&lt;isbn&gt;1532-7027 (Electronic)&amp;#xD;1041-0236 (Linking)&lt;/isbn&gt;&lt;accession-num&gt;33124475&lt;/accession-num&gt;&lt;urls&gt;&lt;related-urls&gt;&lt;url&gt;https://www.ncbi.nlm.nih.gov/pubmed/33124475&lt;/url&gt;&lt;/related-urls&gt;&lt;/urls&gt;&lt;electronic-resource-num&gt;10.1080/10410236.2020.1838096&lt;/electronic-resource-num&gt;&lt;/record&gt;&lt;/Cite&gt;&lt;/EndNote&gt;</w:instrText>
      </w:r>
      <w:r w:rsidRPr="00FC25DF">
        <w:rPr>
          <w:rFonts w:ascii="Arial" w:hAnsi="Arial" w:cs="Arial"/>
        </w:rPr>
        <w:fldChar w:fldCharType="separate"/>
      </w:r>
      <w:r w:rsidR="00447E04" w:rsidRPr="00447E04">
        <w:rPr>
          <w:rFonts w:ascii="Arial" w:hAnsi="Arial" w:cs="Arial"/>
          <w:noProof/>
          <w:vertAlign w:val="superscript"/>
        </w:rPr>
        <w:t>11</w:t>
      </w:r>
      <w:r w:rsidRPr="00FC25DF">
        <w:rPr>
          <w:rFonts w:ascii="Arial" w:hAnsi="Arial" w:cs="Arial"/>
        </w:rPr>
        <w:fldChar w:fldCharType="end"/>
      </w:r>
      <w:r w:rsidR="00D46CB3" w:rsidRPr="00FC25DF">
        <w:rPr>
          <w:rFonts w:ascii="Arial" w:hAnsi="Arial" w:cs="Arial"/>
        </w:rPr>
        <w:t xml:space="preserve"> </w:t>
      </w:r>
      <w:r w:rsidR="008012F9" w:rsidRPr="00FC25DF">
        <w:rPr>
          <w:rFonts w:ascii="Arial" w:hAnsi="Arial" w:cs="Arial"/>
        </w:rPr>
        <w:t>Here</w:t>
      </w:r>
      <w:r w:rsidR="00D46CB3" w:rsidRPr="00FC25DF">
        <w:rPr>
          <w:rFonts w:ascii="Arial" w:hAnsi="Arial" w:cs="Arial"/>
        </w:rPr>
        <w:t>, we</w:t>
      </w:r>
      <w:r w:rsidR="00AD5172" w:rsidRPr="00FC25DF">
        <w:rPr>
          <w:rFonts w:ascii="Arial" w:hAnsi="Arial" w:cs="Arial"/>
        </w:rPr>
        <w:t xml:space="preserve"> explore </w:t>
      </w:r>
      <w:r w:rsidR="008B2D1E" w:rsidRPr="00FC25DF">
        <w:rPr>
          <w:rFonts w:ascii="Arial" w:hAnsi="Arial" w:cs="Arial"/>
        </w:rPr>
        <w:t xml:space="preserve">the </w:t>
      </w:r>
      <w:r w:rsidR="00A20E6D" w:rsidRPr="00FC25DF">
        <w:rPr>
          <w:rFonts w:ascii="Arial" w:hAnsi="Arial" w:cs="Arial"/>
        </w:rPr>
        <w:t xml:space="preserve">direct and </w:t>
      </w:r>
      <w:r w:rsidR="00A20E6D" w:rsidRPr="00FC25DF">
        <w:rPr>
          <w:rFonts w:ascii="Arial" w:hAnsi="Arial" w:cs="Arial"/>
        </w:rPr>
        <w:lastRenderedPageBreak/>
        <w:t xml:space="preserve">indirect </w:t>
      </w:r>
      <w:r w:rsidR="008B2D1E" w:rsidRPr="00FC25DF">
        <w:rPr>
          <w:rFonts w:ascii="Arial" w:hAnsi="Arial" w:cs="Arial"/>
        </w:rPr>
        <w:t>relationship</w:t>
      </w:r>
      <w:r w:rsidR="00A20E6D" w:rsidRPr="00FC25DF">
        <w:rPr>
          <w:rFonts w:ascii="Arial" w:hAnsi="Arial" w:cs="Arial"/>
        </w:rPr>
        <w:t>s</w:t>
      </w:r>
      <w:r w:rsidR="008B2D1E" w:rsidRPr="00FC25DF">
        <w:rPr>
          <w:rFonts w:ascii="Arial" w:hAnsi="Arial" w:cs="Arial"/>
        </w:rPr>
        <w:t xml:space="preserve"> between hope, vaccine</w:t>
      </w:r>
      <w:r w:rsidR="00E73011" w:rsidRPr="00FC25DF">
        <w:rPr>
          <w:rFonts w:ascii="Arial" w:hAnsi="Arial" w:cs="Arial"/>
        </w:rPr>
        <w:t xml:space="preserve"> hesitancy</w:t>
      </w:r>
      <w:r w:rsidR="008B2D1E" w:rsidRPr="00FC25DF">
        <w:rPr>
          <w:rFonts w:ascii="Arial" w:hAnsi="Arial" w:cs="Arial"/>
        </w:rPr>
        <w:t xml:space="preserve"> and vaccine uptake, in a large sample of </w:t>
      </w:r>
      <w:r w:rsidR="00C47CC8" w:rsidRPr="00FC25DF">
        <w:rPr>
          <w:rFonts w:ascii="Arial" w:hAnsi="Arial" w:cs="Arial"/>
        </w:rPr>
        <w:t xml:space="preserve">US </w:t>
      </w:r>
      <w:r w:rsidR="008B2D1E" w:rsidRPr="00FC25DF">
        <w:rPr>
          <w:rFonts w:ascii="Arial" w:hAnsi="Arial" w:cs="Arial"/>
        </w:rPr>
        <w:t>adult</w:t>
      </w:r>
      <w:r w:rsidR="00C47CC8" w:rsidRPr="00FC25DF">
        <w:rPr>
          <w:rFonts w:ascii="Arial" w:hAnsi="Arial" w:cs="Arial"/>
        </w:rPr>
        <w:t>s</w:t>
      </w:r>
      <w:r w:rsidR="008B2D1E" w:rsidRPr="00FC25DF">
        <w:rPr>
          <w:rFonts w:ascii="Arial" w:hAnsi="Arial" w:cs="Arial"/>
        </w:rPr>
        <w:t>.</w:t>
      </w:r>
    </w:p>
    <w:p w14:paraId="209FD62C" w14:textId="77777777" w:rsidR="00292334" w:rsidRPr="00FC25DF" w:rsidRDefault="00292334" w:rsidP="006560B2">
      <w:pPr>
        <w:spacing w:line="276" w:lineRule="auto"/>
        <w:rPr>
          <w:rFonts w:ascii="Arial" w:hAnsi="Arial" w:cs="Arial"/>
          <w:u w:val="single"/>
        </w:rPr>
      </w:pPr>
    </w:p>
    <w:p w14:paraId="6BFF4FF6" w14:textId="28FD1C31" w:rsidR="00F94E5A" w:rsidRPr="00FC25DF" w:rsidRDefault="00146318" w:rsidP="006560B2">
      <w:pPr>
        <w:spacing w:line="276" w:lineRule="auto"/>
        <w:rPr>
          <w:rFonts w:ascii="Arial" w:hAnsi="Arial" w:cs="Arial"/>
        </w:rPr>
      </w:pPr>
      <w:r w:rsidRPr="00FC25DF">
        <w:rPr>
          <w:rFonts w:ascii="Arial" w:hAnsi="Arial" w:cs="Arial"/>
          <w:u w:val="single"/>
        </w:rPr>
        <w:t>Methods</w:t>
      </w:r>
      <w:r w:rsidRPr="00FC25DF">
        <w:rPr>
          <w:rFonts w:ascii="Arial" w:hAnsi="Arial" w:cs="Arial"/>
        </w:rPr>
        <w:t xml:space="preserve">: </w:t>
      </w:r>
    </w:p>
    <w:p w14:paraId="507B6ECC" w14:textId="42613361" w:rsidR="00F94E5A" w:rsidRPr="00FC25DF" w:rsidRDefault="000C0D4A" w:rsidP="006560B2">
      <w:pPr>
        <w:spacing w:line="276" w:lineRule="auto"/>
        <w:rPr>
          <w:rFonts w:ascii="Arial" w:hAnsi="Arial" w:cs="Arial"/>
        </w:rPr>
      </w:pPr>
      <w:r w:rsidRPr="00FC25DF">
        <w:rPr>
          <w:rFonts w:ascii="Arial" w:hAnsi="Arial" w:cs="Arial"/>
        </w:rPr>
        <w:t>Study setting and participants: Data for this cross-sectional survey was collected online via the web survey platform Gorilla (</w:t>
      </w:r>
      <w:hyperlink r:id="rId7" w:history="1">
        <w:r w:rsidRPr="00FC25DF">
          <w:rPr>
            <w:rStyle w:val="Hyperlink"/>
            <w:rFonts w:ascii="Arial" w:hAnsi="Arial" w:cs="Arial"/>
          </w:rPr>
          <w:t>www.gorilla.sc</w:t>
        </w:r>
      </w:hyperlink>
      <w:r w:rsidRPr="00FC25DF">
        <w:rPr>
          <w:rFonts w:ascii="Arial" w:hAnsi="Arial" w:cs="Arial"/>
        </w:rPr>
        <w:t xml:space="preserve">). </w:t>
      </w:r>
      <w:r w:rsidR="00A10DCC" w:rsidRPr="00FC25DF">
        <w:rPr>
          <w:rFonts w:ascii="Arial" w:hAnsi="Arial" w:cs="Arial"/>
        </w:rPr>
        <w:t>Eligible p</w:t>
      </w:r>
      <w:r w:rsidR="00986937" w:rsidRPr="00FC25DF">
        <w:rPr>
          <w:rFonts w:ascii="Arial" w:hAnsi="Arial" w:cs="Arial"/>
        </w:rPr>
        <w:t>articipants</w:t>
      </w:r>
      <w:r w:rsidR="00A10DCC" w:rsidRPr="00FC25DF">
        <w:rPr>
          <w:rFonts w:ascii="Arial" w:hAnsi="Arial" w:cs="Arial"/>
        </w:rPr>
        <w:t xml:space="preserve"> (adult</w:t>
      </w:r>
      <w:r w:rsidR="00E409CB" w:rsidRPr="00FC25DF">
        <w:rPr>
          <w:rFonts w:ascii="Arial" w:hAnsi="Arial" w:cs="Arial"/>
        </w:rPr>
        <w:t xml:space="preserve"> volunteers</w:t>
      </w:r>
      <w:r w:rsidR="00F94E5A" w:rsidRPr="00FC25DF">
        <w:rPr>
          <w:rFonts w:ascii="Arial" w:hAnsi="Arial" w:cs="Arial"/>
        </w:rPr>
        <w:t xml:space="preserve"> age</w:t>
      </w:r>
      <w:r w:rsidR="008C247E" w:rsidRPr="00FC25DF">
        <w:rPr>
          <w:rFonts w:ascii="Arial" w:hAnsi="Arial" w:cs="Arial"/>
        </w:rPr>
        <w:t>d</w:t>
      </w:r>
      <w:r w:rsidR="00986937" w:rsidRPr="00FC25DF">
        <w:rPr>
          <w:rFonts w:ascii="Arial" w:hAnsi="Arial" w:cs="Arial"/>
        </w:rPr>
        <w:t xml:space="preserve"> </w:t>
      </w:r>
      <w:r w:rsidR="005D327E" w:rsidRPr="00FC25DF">
        <w:rPr>
          <w:rFonts w:ascii="Arial" w:hAnsi="Arial" w:cs="Arial"/>
        </w:rPr>
        <w:t>18 years and olde</w:t>
      </w:r>
      <w:r w:rsidR="00382E04" w:rsidRPr="00FC25DF">
        <w:rPr>
          <w:rFonts w:ascii="Arial" w:hAnsi="Arial" w:cs="Arial"/>
        </w:rPr>
        <w:t>r</w:t>
      </w:r>
      <w:r w:rsidR="008550B3" w:rsidRPr="00FC25DF">
        <w:rPr>
          <w:rFonts w:ascii="Arial" w:hAnsi="Arial" w:cs="Arial"/>
        </w:rPr>
        <w:t xml:space="preserve"> </w:t>
      </w:r>
      <w:r w:rsidR="00DC6DD0" w:rsidRPr="00FC25DF">
        <w:rPr>
          <w:rFonts w:ascii="Arial" w:hAnsi="Arial" w:cs="Arial"/>
        </w:rPr>
        <w:t>living in the US</w:t>
      </w:r>
      <w:r w:rsidR="00A10DCC" w:rsidRPr="00FC25DF">
        <w:rPr>
          <w:rFonts w:ascii="Arial" w:hAnsi="Arial" w:cs="Arial"/>
        </w:rPr>
        <w:t xml:space="preserve">), </w:t>
      </w:r>
      <w:r w:rsidR="00986937" w:rsidRPr="00FC25DF">
        <w:rPr>
          <w:rFonts w:ascii="Arial" w:hAnsi="Arial" w:cs="Arial"/>
        </w:rPr>
        <w:t>were recruited</w:t>
      </w:r>
      <w:r w:rsidR="008012F9" w:rsidRPr="00FC25DF">
        <w:rPr>
          <w:rFonts w:ascii="Arial" w:hAnsi="Arial" w:cs="Arial"/>
        </w:rPr>
        <w:t xml:space="preserve"> and consented via</w:t>
      </w:r>
      <w:r w:rsidR="00986937" w:rsidRPr="00FC25DF">
        <w:rPr>
          <w:rFonts w:ascii="Arial" w:hAnsi="Arial" w:cs="Arial"/>
        </w:rPr>
        <w:t xml:space="preserve"> the Prolific Academic Research Platform</w:t>
      </w:r>
      <w:r w:rsidR="00164D56" w:rsidRPr="00FC25DF">
        <w:rPr>
          <w:rFonts w:ascii="Arial" w:hAnsi="Arial" w:cs="Arial"/>
        </w:rPr>
        <w:t xml:space="preserve"> </w:t>
      </w:r>
      <w:r w:rsidR="00241DB4" w:rsidRPr="00FC25DF">
        <w:rPr>
          <w:rFonts w:ascii="Arial" w:hAnsi="Arial" w:cs="Arial"/>
        </w:rPr>
        <w:t>(</w:t>
      </w:r>
      <w:proofErr w:type="spellStart"/>
      <w:r w:rsidR="00241DB4" w:rsidRPr="00FC25DF">
        <w:rPr>
          <w:rFonts w:ascii="Arial" w:hAnsi="Arial" w:cs="Arial"/>
        </w:rPr>
        <w:t>ProA</w:t>
      </w:r>
      <w:proofErr w:type="spellEnd"/>
      <w:r w:rsidR="00241DB4" w:rsidRPr="00FC25DF">
        <w:rPr>
          <w:rFonts w:ascii="Arial" w:hAnsi="Arial" w:cs="Arial"/>
        </w:rPr>
        <w:t xml:space="preserve">: </w:t>
      </w:r>
      <w:hyperlink r:id="rId8" w:history="1">
        <w:r w:rsidR="00241DB4" w:rsidRPr="00FC25DF">
          <w:rPr>
            <w:rStyle w:val="Hyperlink"/>
            <w:rFonts w:ascii="Arial" w:hAnsi="Arial" w:cs="Arial"/>
          </w:rPr>
          <w:t>https://www.prolific.co/</w:t>
        </w:r>
      </w:hyperlink>
      <w:r w:rsidRPr="00FC25DF">
        <w:rPr>
          <w:rFonts w:ascii="Arial" w:hAnsi="Arial" w:cs="Arial"/>
        </w:rPr>
        <w:t xml:space="preserve">). Our survey was nested within a randomized controlled trial, </w:t>
      </w:r>
      <w:r w:rsidR="0097532D" w:rsidRPr="00FC25DF">
        <w:rPr>
          <w:rFonts w:ascii="Arial" w:hAnsi="Arial" w:cs="Arial"/>
        </w:rPr>
        <w:t>described elsewhere.</w:t>
      </w:r>
      <w:r w:rsidR="00C62693">
        <w:rPr>
          <w:rFonts w:ascii="Arial" w:hAnsi="Arial" w:cs="Arial"/>
        </w:rPr>
        <w:fldChar w:fldCharType="begin"/>
      </w:r>
      <w:r w:rsidR="00447E04">
        <w:rPr>
          <w:rFonts w:ascii="Arial" w:hAnsi="Arial" w:cs="Arial"/>
        </w:rPr>
        <w:instrText xml:space="preserve"> ADDIN EN.CITE &lt;EndNote&gt;&lt;Cite&gt;&lt;Author&gt;Chen&lt;/Author&gt;&lt;Year&gt;2022&lt;/Year&gt;&lt;RecNum&gt;978&lt;/RecNum&gt;&lt;DisplayText&gt;&lt;style face="superscript"&gt;13&lt;/style&gt;&lt;/DisplayText&gt;&lt;record&gt;&lt;rec-number&gt;978&lt;/rec-number&gt;&lt;foreign-keys&gt;&lt;key app="EN" db-id="z5dpzrzrifve0jefxa6pezebv0sdvpeapttr" timestamp="1646433436"&gt;978&lt;/key&gt;&lt;/foreign-keys&gt;&lt;ref-type name="Journal Article"&gt;17&lt;/ref-type&gt;&lt;contributors&gt;&lt;authors&gt;&lt;author&gt;Chen, Simiao&lt;/author&gt;&lt;author&gt;Forster, Sebastian&lt;/author&gt;&lt;author&gt;Yang, Juntao&lt;/author&gt;&lt;author&gt;Yu, Fengyun&lt;/author&gt;&lt;author&gt;Jiao, Lirui&lt;/author&gt;&lt;author&gt;Gates, Jennifer&lt;/author&gt;&lt;author&gt;Wang, Zhuoran&lt;/author&gt;&lt;author&gt;Liu, Haitao&lt;/author&gt;&lt;author&gt;Chen, Qiushi&lt;/author&gt;&lt;author&gt;Geldsetzer, Pascal&lt;/author&gt;&lt;/authors&gt;&lt;/contributors&gt;&lt;titles&gt;&lt;title&gt;Animated, video entertainment-education to improve vaccine confidence globally during the COVID-19 pandemic: an online randomized controlled experiment with 24,000 participants&lt;/title&gt;&lt;secondary-title&gt;Trials&lt;/secondary-title&gt;&lt;/titles&gt;&lt;periodical&gt;&lt;full-title&gt;Trials&lt;/full-title&gt;&lt;/periodical&gt;&lt;pages&gt;1-10&lt;/pages&gt;&lt;volume&gt;23&lt;/volume&gt;&lt;number&gt;1&lt;/number&gt;&lt;dates&gt;&lt;year&gt;2022&lt;/year&gt;&lt;/dates&gt;&lt;isbn&gt;1745-6215&lt;/isbn&gt;&lt;urls&gt;&lt;/urls&gt;&lt;/record&gt;&lt;/Cite&gt;&lt;/EndNote&gt;</w:instrText>
      </w:r>
      <w:r w:rsidR="00C62693">
        <w:rPr>
          <w:rFonts w:ascii="Arial" w:hAnsi="Arial" w:cs="Arial"/>
        </w:rPr>
        <w:fldChar w:fldCharType="separate"/>
      </w:r>
      <w:r w:rsidR="00447E04" w:rsidRPr="00447E04">
        <w:rPr>
          <w:rFonts w:ascii="Arial" w:hAnsi="Arial" w:cs="Arial"/>
          <w:noProof/>
          <w:vertAlign w:val="superscript"/>
        </w:rPr>
        <w:t>13</w:t>
      </w:r>
      <w:r w:rsidR="00C62693">
        <w:rPr>
          <w:rFonts w:ascii="Arial" w:hAnsi="Arial" w:cs="Arial"/>
        </w:rPr>
        <w:fldChar w:fldCharType="end"/>
      </w:r>
      <w:r w:rsidRPr="00FC25DF">
        <w:rPr>
          <w:sz w:val="22"/>
        </w:rPr>
        <w:t xml:space="preserve"> </w:t>
      </w:r>
    </w:p>
    <w:p w14:paraId="5245D36B" w14:textId="5EC96384" w:rsidR="00F94E5A" w:rsidRPr="00FC25DF" w:rsidRDefault="00351FB7" w:rsidP="006560B2">
      <w:pPr>
        <w:spacing w:line="276" w:lineRule="auto"/>
        <w:rPr>
          <w:rFonts w:ascii="Arial" w:hAnsi="Arial" w:cs="Arial"/>
        </w:rPr>
      </w:pPr>
      <w:r w:rsidRPr="00FC25DF">
        <w:rPr>
          <w:rFonts w:ascii="Arial" w:hAnsi="Arial" w:cs="Arial"/>
        </w:rPr>
        <w:t>Varia</w:t>
      </w:r>
      <w:r w:rsidR="000C0D4A" w:rsidRPr="00FC25DF">
        <w:rPr>
          <w:rFonts w:ascii="Arial" w:hAnsi="Arial" w:cs="Arial"/>
        </w:rPr>
        <w:t xml:space="preserve">bles: </w:t>
      </w:r>
      <w:r w:rsidR="00382E04" w:rsidRPr="00FC25DF">
        <w:rPr>
          <w:rFonts w:ascii="Arial" w:hAnsi="Arial" w:cs="Arial"/>
        </w:rPr>
        <w:t>P</w:t>
      </w:r>
      <w:r w:rsidR="0044195C" w:rsidRPr="00FC25DF">
        <w:rPr>
          <w:rFonts w:ascii="Arial" w:hAnsi="Arial" w:cs="Arial"/>
        </w:rPr>
        <w:t>articipants</w:t>
      </w:r>
      <w:r w:rsidR="00E409CB" w:rsidRPr="00FC25DF">
        <w:rPr>
          <w:rFonts w:ascii="Arial" w:hAnsi="Arial" w:cs="Arial"/>
        </w:rPr>
        <w:t xml:space="preserve"> </w:t>
      </w:r>
      <w:r w:rsidR="00F02957" w:rsidRPr="00FC25DF">
        <w:rPr>
          <w:rFonts w:ascii="Arial" w:hAnsi="Arial" w:cs="Arial"/>
        </w:rPr>
        <w:t>responded to</w:t>
      </w:r>
      <w:r w:rsidR="00382E04" w:rsidRPr="00FC25DF">
        <w:rPr>
          <w:rFonts w:ascii="Arial" w:hAnsi="Arial" w:cs="Arial"/>
        </w:rPr>
        <w:t xml:space="preserve"> </w:t>
      </w:r>
      <w:r w:rsidR="00E409CB" w:rsidRPr="00FC25DF">
        <w:rPr>
          <w:rFonts w:ascii="Arial" w:hAnsi="Arial" w:cs="Arial"/>
        </w:rPr>
        <w:t>the</w:t>
      </w:r>
      <w:r w:rsidR="00382E04" w:rsidRPr="00FC25DF">
        <w:rPr>
          <w:rFonts w:ascii="Arial" w:hAnsi="Arial" w:cs="Arial"/>
        </w:rPr>
        <w:t xml:space="preserve"> 14-item </w:t>
      </w:r>
      <w:r w:rsidR="00E409CB" w:rsidRPr="00FC25DF">
        <w:rPr>
          <w:rFonts w:ascii="Arial" w:hAnsi="Arial" w:cs="Arial"/>
        </w:rPr>
        <w:t>WHO SAGE Vaccine Hesitancy Scale</w:t>
      </w:r>
      <w:r w:rsidR="00382E04" w:rsidRPr="00FC25DF">
        <w:rPr>
          <w:rFonts w:ascii="Arial" w:hAnsi="Arial" w:cs="Arial"/>
        </w:rPr>
        <w:t>,</w:t>
      </w:r>
      <w:r w:rsidR="00382E04" w:rsidRPr="00FC25DF">
        <w:rPr>
          <w:rFonts w:ascii="Arial" w:hAnsi="Arial" w:cs="Arial"/>
        </w:rPr>
        <w:fldChar w:fldCharType="begin">
          <w:fldData xml:space="preserve">PEVuZE5vdGU+PENpdGU+PEF1dGhvcj5MYXJzb248L0F1dGhvcj48WWVhcj4yMDE1PC9ZZWFyPjxS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</w:fldData>
        </w:fldChar>
      </w:r>
      <w:r w:rsidR="00447E04">
        <w:rPr>
          <w:rFonts w:ascii="Arial" w:hAnsi="Arial" w:cs="Arial"/>
        </w:rPr>
        <w:instrText xml:space="preserve"> ADDIN EN.CITE </w:instrText>
      </w:r>
      <w:r w:rsidR="00447E04">
        <w:rPr>
          <w:rFonts w:ascii="Arial" w:hAnsi="Arial" w:cs="Arial"/>
        </w:rPr>
        <w:fldChar w:fldCharType="begin">
          <w:fldData xml:space="preserve">PEVuZE5vdGU+PENpdGU+PEF1dGhvcj5MYXJzb248L0F1dGhvcj48WWVhcj4yMDE1PC9ZZWFyPjxS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</w:fldData>
        </w:fldChar>
      </w:r>
      <w:r w:rsidR="00447E04">
        <w:rPr>
          <w:rFonts w:ascii="Arial" w:hAnsi="Arial" w:cs="Arial"/>
        </w:rPr>
        <w:instrText xml:space="preserve"> ADDIN EN.CITE.DATA </w:instrText>
      </w:r>
      <w:r w:rsidR="00447E04">
        <w:rPr>
          <w:rFonts w:ascii="Arial" w:hAnsi="Arial" w:cs="Arial"/>
        </w:rPr>
      </w:r>
      <w:r w:rsidR="00447E04">
        <w:rPr>
          <w:rFonts w:ascii="Arial" w:hAnsi="Arial" w:cs="Arial"/>
        </w:rPr>
        <w:fldChar w:fldCharType="end"/>
      </w:r>
      <w:r w:rsidR="00382E04" w:rsidRPr="00FC25DF">
        <w:rPr>
          <w:rFonts w:ascii="Arial" w:hAnsi="Arial" w:cs="Arial"/>
        </w:rPr>
        <w:fldChar w:fldCharType="separate"/>
      </w:r>
      <w:r w:rsidR="00447E04" w:rsidRPr="00447E04">
        <w:rPr>
          <w:rFonts w:ascii="Arial" w:hAnsi="Arial" w:cs="Arial"/>
          <w:noProof/>
          <w:vertAlign w:val="superscript"/>
        </w:rPr>
        <w:t>14</w:t>
      </w:r>
      <w:r w:rsidR="00382E04" w:rsidRPr="00FC25DF">
        <w:rPr>
          <w:rFonts w:ascii="Arial" w:hAnsi="Arial" w:cs="Arial"/>
        </w:rPr>
        <w:fldChar w:fldCharType="end"/>
      </w:r>
      <w:r w:rsidR="00382E04" w:rsidRPr="00FC25DF">
        <w:rPr>
          <w:rFonts w:ascii="Arial" w:hAnsi="Arial" w:cs="Arial"/>
        </w:rPr>
        <w:t xml:space="preserve"> </w:t>
      </w:r>
      <w:r w:rsidR="0044195C" w:rsidRPr="00FC25DF">
        <w:rPr>
          <w:rFonts w:ascii="Arial" w:hAnsi="Arial" w:cs="Arial"/>
        </w:rPr>
        <w:t xml:space="preserve"> and </w:t>
      </w:r>
      <w:r w:rsidR="00F02957" w:rsidRPr="00FC25DF">
        <w:rPr>
          <w:rFonts w:ascii="Arial" w:hAnsi="Arial" w:cs="Arial"/>
        </w:rPr>
        <w:t>the 8-item</w:t>
      </w:r>
      <w:r w:rsidR="00382E04" w:rsidRPr="00FC25DF">
        <w:rPr>
          <w:rFonts w:ascii="Arial" w:hAnsi="Arial" w:cs="Arial"/>
        </w:rPr>
        <w:t xml:space="preserve"> Adult Hope Scale</w:t>
      </w:r>
      <w:r w:rsidR="008550B3" w:rsidRPr="00FC25DF">
        <w:rPr>
          <w:rFonts w:ascii="Arial" w:hAnsi="Arial" w:cs="Arial"/>
        </w:rPr>
        <w:t>.</w:t>
      </w:r>
      <w:r w:rsidR="00382E04" w:rsidRPr="00FC25DF">
        <w:rPr>
          <w:rFonts w:ascii="Arial" w:hAnsi="Arial" w:cs="Arial"/>
        </w:rPr>
        <w:fldChar w:fldCharType="begin"/>
      </w:r>
      <w:r w:rsidR="00447E04">
        <w:rPr>
          <w:rFonts w:ascii="Arial" w:hAnsi="Arial" w:cs="Arial"/>
        </w:rPr>
        <w:instrText xml:space="preserve"> ADDIN EN.CITE &lt;EndNote&gt;&lt;Cite&gt;&lt;Author&gt;Snyder&lt;/Author&gt;&lt;Year&gt;1996&lt;/Year&gt;&lt;RecNum&gt;950&lt;/RecNum&gt;&lt;DisplayText&gt;&lt;style face="superscript"&gt;15&lt;/style&gt;&lt;/DisplayText&gt;&lt;record&gt;&lt;rec-number&gt;950&lt;/rec-number&gt;&lt;foreign-keys&gt;&lt;key app="EN" db-id="z5dpzrzrifve0jefxa6pezebv0sdvpeapttr" timestamp="1638389422"&gt;950&lt;/key&gt;&lt;/foreign-keys&gt;&lt;ref-type name="Journal Article"&gt;17&lt;/ref-type&gt;&lt;contributors&gt;&lt;authors&gt;&lt;author&gt;Snyder, C. R.&lt;/author&gt;&lt;author&gt;Sympson, S. C.&lt;/author&gt;&lt;author&gt;Ybasco, F. C.&lt;/author&gt;&lt;author&gt;Borders, T. F.&lt;/author&gt;&lt;author&gt;Babyak, M. A.&lt;/author&gt;&lt;author&gt;Higgins, R. L.&lt;/author&gt;&lt;/authors&gt;&lt;/contributors&gt;&lt;auth-address&gt;Department of Psychology, University of Kansas, Lawrence 60045-2462, USA. crsnyder@kuhub.cc.ukans.edu&lt;/auth-address&gt;&lt;titles&gt;&lt;title&gt;Development and validation of the State Hope Scale&lt;/title&gt;&lt;secondary-title&gt;J Pers Soc Psychol&lt;/secondary-title&gt;&lt;/titles&gt;&lt;periodical&gt;&lt;full-title&gt;Journal of Personality and Social Psychology&lt;/full-title&gt;&lt;abbr-1&gt;J. Pers. Soc. Psychol.&lt;/abbr-1&gt;&lt;abbr-2&gt;J Pers Soc Psychol&lt;/abbr-2&gt;&lt;abbr-3&gt;Journal of Personality &amp;amp; Social Psychology&lt;/abbr-3&gt;&lt;/periodical&gt;&lt;pages&gt;321-35&lt;/pages&gt;&lt;volume&gt;70&lt;/volume&gt;&lt;number&gt;2&lt;/number&gt;&lt;keywords&gt;&lt;keyword&gt;Adult&lt;/keyword&gt;&lt;keyword&gt;*Aptitude&lt;/keyword&gt;&lt;keyword&gt;Aspirations, Psychological&lt;/keyword&gt;&lt;keyword&gt;Female&lt;/keyword&gt;&lt;keyword&gt;Goals&lt;/keyword&gt;&lt;keyword&gt;Humans&lt;/keyword&gt;&lt;keyword&gt;Male&lt;/keyword&gt;&lt;keyword&gt;*Motivation&lt;/keyword&gt;&lt;keyword&gt;Personality Inventory/*statistics &amp;amp; numerical data&lt;/keyword&gt;&lt;keyword&gt;Problem Solving&lt;/keyword&gt;&lt;keyword&gt;Psychometrics&lt;/keyword&gt;&lt;keyword&gt;Reproducibility of Results&lt;/keyword&gt;&lt;keyword&gt;*Self Concept&lt;/keyword&gt;&lt;/keywords&gt;&lt;dates&gt;&lt;year&gt;1996&lt;/year&gt;&lt;pub-dates&gt;&lt;date&gt;Feb&lt;/date&gt;&lt;/pub-dates&gt;&lt;/dates&gt;&lt;isbn&gt;0022-3514 (Print)&amp;#xD;0022-3514 (Linking)&lt;/isbn&gt;&lt;accession-num&gt;8636885&lt;/accession-num&gt;&lt;urls&gt;&lt;related-urls&gt;&lt;url&gt;https://www.ncbi.nlm.nih.gov/pubmed/8636885&lt;/url&gt;&lt;/related-urls&gt;&lt;/urls&gt;&lt;electronic-resource-num&gt;10.1037//0022-3514.70.2.321&lt;/electronic-resource-num&gt;&lt;/record&gt;&lt;/Cite&gt;&lt;/EndNote&gt;</w:instrText>
      </w:r>
      <w:r w:rsidR="00382E04" w:rsidRPr="00FC25DF">
        <w:rPr>
          <w:rFonts w:ascii="Arial" w:hAnsi="Arial" w:cs="Arial"/>
        </w:rPr>
        <w:fldChar w:fldCharType="separate"/>
      </w:r>
      <w:r w:rsidR="00447E04" w:rsidRPr="00447E04">
        <w:rPr>
          <w:rFonts w:ascii="Arial" w:hAnsi="Arial" w:cs="Arial"/>
          <w:noProof/>
          <w:vertAlign w:val="superscript"/>
        </w:rPr>
        <w:t>15</w:t>
      </w:r>
      <w:r w:rsidR="00382E04" w:rsidRPr="00FC25DF">
        <w:rPr>
          <w:rFonts w:ascii="Arial" w:hAnsi="Arial" w:cs="Arial"/>
        </w:rPr>
        <w:fldChar w:fldCharType="end"/>
      </w:r>
      <w:r w:rsidR="008550B3" w:rsidRPr="00FC25DF">
        <w:rPr>
          <w:rFonts w:ascii="Arial" w:hAnsi="Arial" w:cs="Arial"/>
        </w:rPr>
        <w:t xml:space="preserve"> </w:t>
      </w:r>
      <w:r w:rsidR="00796880" w:rsidRPr="00FC25DF">
        <w:rPr>
          <w:rFonts w:ascii="Arial" w:hAnsi="Arial" w:cs="Arial"/>
        </w:rPr>
        <w:t xml:space="preserve">We </w:t>
      </w:r>
      <w:r w:rsidR="00665618" w:rsidRPr="00FC25DF">
        <w:rPr>
          <w:rFonts w:ascii="Arial" w:hAnsi="Arial" w:cs="Arial"/>
        </w:rPr>
        <w:t>calculated</w:t>
      </w:r>
      <w:r w:rsidR="00C64857" w:rsidRPr="00FC25DF">
        <w:rPr>
          <w:rFonts w:ascii="Arial" w:hAnsi="Arial" w:cs="Arial"/>
        </w:rPr>
        <w:t xml:space="preserve"> </w:t>
      </w:r>
      <w:r w:rsidR="00F02957" w:rsidRPr="00FC25DF">
        <w:rPr>
          <w:rFonts w:ascii="Arial" w:hAnsi="Arial" w:cs="Arial"/>
        </w:rPr>
        <w:t>scores</w:t>
      </w:r>
      <w:r w:rsidR="00700E7D" w:rsidRPr="00FC25DF">
        <w:rPr>
          <w:rFonts w:ascii="Arial" w:hAnsi="Arial" w:cs="Arial"/>
        </w:rPr>
        <w:t xml:space="preserve"> for the former</w:t>
      </w:r>
      <w:r w:rsidR="00F02957" w:rsidRPr="00FC25DF">
        <w:rPr>
          <w:rFonts w:ascii="Arial" w:hAnsi="Arial" w:cs="Arial"/>
        </w:rPr>
        <w:t xml:space="preserve"> </w:t>
      </w:r>
      <w:r w:rsidR="00796880" w:rsidRPr="00FC25DF">
        <w:rPr>
          <w:rFonts w:ascii="Arial" w:hAnsi="Arial" w:cs="Arial"/>
        </w:rPr>
        <w:t xml:space="preserve">by aggregating </w:t>
      </w:r>
      <w:r w:rsidR="00665618" w:rsidRPr="00FC25DF">
        <w:rPr>
          <w:rFonts w:ascii="Arial" w:hAnsi="Arial" w:cs="Arial"/>
        </w:rPr>
        <w:t>the 14 vaccine hesitancy</w:t>
      </w:r>
      <w:r w:rsidR="00796880" w:rsidRPr="00FC25DF">
        <w:rPr>
          <w:rFonts w:ascii="Arial" w:hAnsi="Arial" w:cs="Arial"/>
        </w:rPr>
        <w:t xml:space="preserve"> items on a scale of 1-</w:t>
      </w:r>
      <w:r w:rsidR="009A123F" w:rsidRPr="00FC25DF">
        <w:rPr>
          <w:rFonts w:ascii="Arial" w:hAnsi="Arial" w:cs="Arial"/>
        </w:rPr>
        <w:t>5</w:t>
      </w:r>
      <w:r w:rsidR="00700E7D" w:rsidRPr="00FC25DF">
        <w:rPr>
          <w:rFonts w:ascii="Arial" w:hAnsi="Arial" w:cs="Arial"/>
        </w:rPr>
        <w:t>, with lower scores corresponding to greater vaccine hesitancy. We present these scores as “vaccine confidence” (</w:t>
      </w:r>
      <w:proofErr w:type="spellStart"/>
      <w:r w:rsidR="009A41C1" w:rsidRPr="00FC25DF">
        <w:rPr>
          <w:rFonts w:ascii="Arial" w:hAnsi="Arial" w:cs="Arial"/>
        </w:rPr>
        <w:t>ie</w:t>
      </w:r>
      <w:proofErr w:type="spellEnd"/>
      <w:r w:rsidR="009A41C1" w:rsidRPr="00FC25DF">
        <w:rPr>
          <w:rFonts w:ascii="Arial" w:hAnsi="Arial" w:cs="Arial"/>
        </w:rPr>
        <w:t xml:space="preserve">: the </w:t>
      </w:r>
      <w:r w:rsidR="00700E7D" w:rsidRPr="00FC25DF">
        <w:rPr>
          <w:rFonts w:ascii="Arial" w:hAnsi="Arial" w:cs="Arial"/>
        </w:rPr>
        <w:t xml:space="preserve">complement of vaccine hesitancy). </w:t>
      </w:r>
      <w:r w:rsidR="000F473F" w:rsidRPr="00FC25DF">
        <w:rPr>
          <w:rFonts w:ascii="Arial" w:hAnsi="Arial" w:cs="Arial"/>
        </w:rPr>
        <w:t xml:space="preserve">We </w:t>
      </w:r>
      <w:r w:rsidR="002E2150" w:rsidRPr="00FC25DF">
        <w:rPr>
          <w:rFonts w:ascii="Arial" w:hAnsi="Arial" w:cs="Arial"/>
        </w:rPr>
        <w:t>calculated</w:t>
      </w:r>
      <w:r w:rsidR="00E73011" w:rsidRPr="00FC25DF">
        <w:rPr>
          <w:rFonts w:ascii="Arial" w:hAnsi="Arial" w:cs="Arial"/>
        </w:rPr>
        <w:t xml:space="preserve"> </w:t>
      </w:r>
      <w:r w:rsidR="000F473F" w:rsidRPr="00FC25DF">
        <w:rPr>
          <w:rFonts w:ascii="Arial" w:hAnsi="Arial" w:cs="Arial"/>
        </w:rPr>
        <w:t xml:space="preserve">participants’ </w:t>
      </w:r>
      <w:r w:rsidR="00E73011" w:rsidRPr="00FC25DF">
        <w:rPr>
          <w:rFonts w:ascii="Arial" w:hAnsi="Arial" w:cs="Arial"/>
        </w:rPr>
        <w:t xml:space="preserve">hope levels </w:t>
      </w:r>
      <w:r w:rsidR="002E2150" w:rsidRPr="00FC25DF">
        <w:rPr>
          <w:rFonts w:ascii="Arial" w:hAnsi="Arial" w:cs="Arial"/>
        </w:rPr>
        <w:t>by</w:t>
      </w:r>
      <w:r w:rsidR="00796880" w:rsidRPr="00FC25DF">
        <w:rPr>
          <w:rFonts w:ascii="Arial" w:hAnsi="Arial" w:cs="Arial"/>
        </w:rPr>
        <w:t xml:space="preserve"> </w:t>
      </w:r>
      <w:r w:rsidR="00700E7D" w:rsidRPr="00FC25DF">
        <w:rPr>
          <w:rFonts w:ascii="Arial" w:hAnsi="Arial" w:cs="Arial"/>
        </w:rPr>
        <w:t xml:space="preserve">aggregating </w:t>
      </w:r>
      <w:r w:rsidR="002E2150" w:rsidRPr="00FC25DF">
        <w:rPr>
          <w:rFonts w:ascii="Arial" w:hAnsi="Arial" w:cs="Arial"/>
        </w:rPr>
        <w:t>the 8</w:t>
      </w:r>
      <w:r w:rsidR="0026028D" w:rsidRPr="00FC25DF">
        <w:rPr>
          <w:rFonts w:ascii="Arial" w:hAnsi="Arial" w:cs="Arial"/>
        </w:rPr>
        <w:t xml:space="preserve"> Adult Hope Scale</w:t>
      </w:r>
      <w:r w:rsidR="00796880" w:rsidRPr="00FC25DF">
        <w:rPr>
          <w:rFonts w:ascii="Arial" w:hAnsi="Arial" w:cs="Arial"/>
        </w:rPr>
        <w:t xml:space="preserve"> items on </w:t>
      </w:r>
      <w:r w:rsidR="0026028D" w:rsidRPr="00FC25DF">
        <w:rPr>
          <w:rFonts w:ascii="Arial" w:hAnsi="Arial" w:cs="Arial"/>
        </w:rPr>
        <w:t xml:space="preserve">a </w:t>
      </w:r>
      <w:r w:rsidR="00796880" w:rsidRPr="00FC25DF">
        <w:rPr>
          <w:rFonts w:ascii="Arial" w:hAnsi="Arial" w:cs="Arial"/>
        </w:rPr>
        <w:t>scale of 1-</w:t>
      </w:r>
      <w:r w:rsidR="009A123F" w:rsidRPr="00FC25DF">
        <w:rPr>
          <w:rFonts w:ascii="Arial" w:hAnsi="Arial" w:cs="Arial"/>
        </w:rPr>
        <w:t>4</w:t>
      </w:r>
      <w:r w:rsidR="0094631D" w:rsidRPr="00FC25DF">
        <w:rPr>
          <w:rFonts w:ascii="Arial" w:hAnsi="Arial" w:cs="Arial"/>
        </w:rPr>
        <w:t>.</w:t>
      </w:r>
      <w:r w:rsidR="005D327E" w:rsidRPr="00FC25DF">
        <w:rPr>
          <w:rFonts w:ascii="Arial" w:hAnsi="Arial" w:cs="Arial"/>
        </w:rPr>
        <w:fldChar w:fldCharType="begin">
          <w:fldData xml:space="preserve">PEVuZE5vdGU+PENpdGU+PEF1dGhvcj5TbnlkZXI8L0F1dGhvcj48WWVhcj4xOTk2PC9ZZWFyPjxS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</w:fldData>
        </w:fldChar>
      </w:r>
      <w:r w:rsidR="00447E04">
        <w:rPr>
          <w:rFonts w:ascii="Arial" w:hAnsi="Arial" w:cs="Arial"/>
        </w:rPr>
        <w:instrText xml:space="preserve"> ADDIN EN.CITE </w:instrText>
      </w:r>
      <w:r w:rsidR="00447E04">
        <w:rPr>
          <w:rFonts w:ascii="Arial" w:hAnsi="Arial" w:cs="Arial"/>
        </w:rPr>
        <w:fldChar w:fldCharType="begin">
          <w:fldData xml:space="preserve">PEVuZE5vdGU+PENpdGU+PEF1dGhvcj5TbnlkZXI8L0F1dGhvcj48WWVhcj4xOTk2PC9ZZWFyPjxS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</w:fldData>
        </w:fldChar>
      </w:r>
      <w:r w:rsidR="00447E04">
        <w:rPr>
          <w:rFonts w:ascii="Arial" w:hAnsi="Arial" w:cs="Arial"/>
        </w:rPr>
        <w:instrText xml:space="preserve"> ADDIN EN.CITE.DATA </w:instrText>
      </w:r>
      <w:r w:rsidR="00447E04">
        <w:rPr>
          <w:rFonts w:ascii="Arial" w:hAnsi="Arial" w:cs="Arial"/>
        </w:rPr>
      </w:r>
      <w:r w:rsidR="00447E04">
        <w:rPr>
          <w:rFonts w:ascii="Arial" w:hAnsi="Arial" w:cs="Arial"/>
        </w:rPr>
        <w:fldChar w:fldCharType="end"/>
      </w:r>
      <w:r w:rsidR="005D327E" w:rsidRPr="00FC25DF">
        <w:rPr>
          <w:rFonts w:ascii="Arial" w:hAnsi="Arial" w:cs="Arial"/>
        </w:rPr>
        <w:fldChar w:fldCharType="separate"/>
      </w:r>
      <w:r w:rsidR="00447E04" w:rsidRPr="00447E04">
        <w:rPr>
          <w:rFonts w:ascii="Arial" w:hAnsi="Arial" w:cs="Arial"/>
          <w:noProof/>
          <w:vertAlign w:val="superscript"/>
        </w:rPr>
        <w:t>15,16</w:t>
      </w:r>
      <w:r w:rsidR="005D327E" w:rsidRPr="00FC25DF">
        <w:rPr>
          <w:rFonts w:ascii="Arial" w:hAnsi="Arial" w:cs="Arial"/>
        </w:rPr>
        <w:fldChar w:fldCharType="end"/>
      </w:r>
      <w:r w:rsidR="0094631D" w:rsidRPr="00FC25DF">
        <w:rPr>
          <w:rFonts w:ascii="Arial" w:hAnsi="Arial" w:cs="Arial"/>
        </w:rPr>
        <w:t xml:space="preserve"> </w:t>
      </w:r>
      <w:r w:rsidR="001220A5" w:rsidRPr="00FC25DF">
        <w:rPr>
          <w:rFonts w:ascii="Arial" w:hAnsi="Arial" w:cs="Arial"/>
        </w:rPr>
        <w:t>Participants self-reported</w:t>
      </w:r>
      <w:r w:rsidR="0044195C" w:rsidRPr="00FC25DF">
        <w:rPr>
          <w:rFonts w:ascii="Arial" w:hAnsi="Arial" w:cs="Arial"/>
        </w:rPr>
        <w:t xml:space="preserve"> sociodemographic data, </w:t>
      </w:r>
      <w:r w:rsidR="008012F9" w:rsidRPr="00FC25DF">
        <w:rPr>
          <w:rFonts w:ascii="Arial" w:hAnsi="Arial" w:cs="Arial"/>
        </w:rPr>
        <w:t xml:space="preserve">(including </w:t>
      </w:r>
      <w:r w:rsidR="008550B3" w:rsidRPr="00FC25DF">
        <w:rPr>
          <w:rFonts w:ascii="Arial" w:hAnsi="Arial" w:cs="Arial"/>
        </w:rPr>
        <w:t>ethnicity</w:t>
      </w:r>
      <w:r w:rsidR="0044195C" w:rsidRPr="00FC25DF">
        <w:rPr>
          <w:rFonts w:ascii="Arial" w:hAnsi="Arial" w:cs="Arial"/>
        </w:rPr>
        <w:t>, income</w:t>
      </w:r>
      <w:r w:rsidRPr="00FC25DF">
        <w:rPr>
          <w:rFonts w:ascii="Arial" w:hAnsi="Arial" w:cs="Arial"/>
        </w:rPr>
        <w:t xml:space="preserve">, </w:t>
      </w:r>
      <w:r w:rsidR="000F473F" w:rsidRPr="00FC25DF">
        <w:rPr>
          <w:rFonts w:ascii="Arial" w:hAnsi="Arial" w:cs="Arial"/>
        </w:rPr>
        <w:t>rural or urban</w:t>
      </w:r>
      <w:r w:rsidR="005A4C4D" w:rsidRPr="00FC25DF">
        <w:rPr>
          <w:rFonts w:ascii="Arial" w:hAnsi="Arial" w:cs="Arial"/>
        </w:rPr>
        <w:t xml:space="preserve"> residence</w:t>
      </w:r>
      <w:r w:rsidR="0044195C" w:rsidRPr="00FC25DF">
        <w:rPr>
          <w:rFonts w:ascii="Arial" w:hAnsi="Arial" w:cs="Arial"/>
        </w:rPr>
        <w:t xml:space="preserve"> and </w:t>
      </w:r>
      <w:r w:rsidR="002B5F8B" w:rsidRPr="00FC25DF">
        <w:rPr>
          <w:rFonts w:ascii="Arial" w:hAnsi="Arial" w:cs="Arial"/>
        </w:rPr>
        <w:t>education</w:t>
      </w:r>
      <w:r w:rsidR="008012F9" w:rsidRPr="00FC25DF">
        <w:rPr>
          <w:rFonts w:ascii="Arial" w:hAnsi="Arial" w:cs="Arial"/>
        </w:rPr>
        <w:t xml:space="preserve">), as well as </w:t>
      </w:r>
      <w:r w:rsidR="00413224" w:rsidRPr="00FC25DF">
        <w:rPr>
          <w:rFonts w:ascii="Arial" w:hAnsi="Arial" w:cs="Arial"/>
        </w:rPr>
        <w:t>vaccination statu</w:t>
      </w:r>
      <w:r w:rsidR="00D018BD" w:rsidRPr="00FC25DF">
        <w:rPr>
          <w:rFonts w:ascii="Arial" w:hAnsi="Arial" w:cs="Arial"/>
        </w:rPr>
        <w:t>s -</w:t>
      </w:r>
      <w:r w:rsidR="00413224" w:rsidRPr="00FC25DF">
        <w:rPr>
          <w:rFonts w:ascii="Arial" w:hAnsi="Arial" w:cs="Arial"/>
        </w:rPr>
        <w:t xml:space="preserve"> </w:t>
      </w:r>
      <w:r w:rsidR="002B5F8B" w:rsidRPr="00FC25DF">
        <w:rPr>
          <w:rFonts w:ascii="Arial" w:hAnsi="Arial" w:cs="Arial"/>
        </w:rPr>
        <w:t>an approach supported</w:t>
      </w:r>
      <w:r w:rsidR="00A10DCC" w:rsidRPr="00FC25DF">
        <w:rPr>
          <w:rFonts w:ascii="Arial" w:hAnsi="Arial" w:cs="Arial"/>
        </w:rPr>
        <w:t xml:space="preserve"> by </w:t>
      </w:r>
      <w:r w:rsidR="001220A5" w:rsidRPr="00FC25DF">
        <w:rPr>
          <w:rFonts w:ascii="Arial" w:hAnsi="Arial" w:cs="Arial"/>
        </w:rPr>
        <w:t xml:space="preserve">the documented high validity of </w:t>
      </w:r>
      <w:r w:rsidR="00413224" w:rsidRPr="00FC25DF">
        <w:rPr>
          <w:rFonts w:ascii="Arial" w:hAnsi="Arial" w:cs="Arial"/>
        </w:rPr>
        <w:t>self-reported vaccination status.</w:t>
      </w:r>
      <w:r w:rsidR="00F94E5A" w:rsidRPr="00FC25DF">
        <w:rPr>
          <w:rFonts w:ascii="Arial" w:hAnsi="Arial" w:cs="Arial"/>
        </w:rPr>
        <w:fldChar w:fldCharType="begin"/>
      </w:r>
      <w:r w:rsidR="00447E04">
        <w:rPr>
          <w:rFonts w:ascii="Arial" w:hAnsi="Arial" w:cs="Arial"/>
        </w:rPr>
        <w:instrText xml:space="preserve"> ADDIN EN.CITE &lt;EndNote&gt;&lt;Cite&gt;&lt;Author&gt;Siegler&lt;/Author&gt;&lt;Year&gt;2021&lt;/Year&gt;&lt;RecNum&gt;952&lt;/RecNum&gt;&lt;DisplayText&gt;&lt;style face="superscript"&gt;17&lt;/style&gt;&lt;/DisplayText&gt;&lt;record&gt;&lt;rec-number&gt;952&lt;/rec-number&gt;&lt;foreign-keys&gt;&lt;key app="EN" db-id="z5dpzrzrifve0jefxa6pezebv0sdvpeapttr" timestamp="1638389850"&gt;952&lt;/key&gt;&lt;/foreign-keys&gt;&lt;ref-type name="Journal Article"&gt;17&lt;/ref-type&gt;&lt;contributors&gt;&lt;authors&gt;&lt;author&gt;Siegler, A. J.&lt;/author&gt;&lt;author&gt;Luisi, N.&lt;/author&gt;&lt;author&gt;Hall, E. W.&lt;/author&gt;&lt;author&gt;Bradley, H.&lt;/author&gt;&lt;author&gt;Sanchez, T.&lt;/author&gt;&lt;author&gt;Lopman, B. A.&lt;/author&gt;&lt;author&gt;Sullivan, P. S.&lt;/author&gt;&lt;/authors&gt;&lt;/contributors&gt;&lt;auth-address&gt;Department of Epidemiology, Rollins School of Public Health, Emory University, Atlanta, Georgia.&amp;#xD;Department of Epidemiology, Georgia State University, Atlanta.&lt;/auth-address&gt;&lt;titles&gt;&lt;title&gt;Trajectory of COVID-19 Vaccine Hesitancy Over Time and Association of Initial Vaccine Hesitancy With Subsequent Vaccination&lt;/title&gt;&lt;secondary-title&gt;JAMA Netw Open&lt;/secondary-title&gt;&lt;/titles&gt;&lt;pages&gt;e2126882&lt;/pages&gt;&lt;volume&gt;4&lt;/volume&gt;&lt;number&gt;9&lt;/number&gt;&lt;edition&gt;20210901&lt;/edition&gt;&lt;keywords&gt;&lt;keyword&gt;Adult&lt;/keyword&gt;&lt;keyword&gt;Aged&lt;/keyword&gt;&lt;keyword&gt;COVID-19/*prevention &amp;amp; control&lt;/keyword&gt;&lt;keyword&gt;COVID-19 Vaccines/*therapeutic use&lt;/keyword&gt;&lt;keyword&gt;Female&lt;/keyword&gt;&lt;keyword&gt;Humans&lt;/keyword&gt;&lt;keyword&gt;Male&lt;/keyword&gt;&lt;keyword&gt;Middle Aged&lt;/keyword&gt;&lt;keyword&gt;SARS-CoV-2/immunology&lt;/keyword&gt;&lt;keyword&gt;Vaccination/*psychology&lt;/keyword&gt;&lt;keyword&gt;Vaccination Coverage/*statistics &amp;amp; numerical data&lt;/keyword&gt;&lt;keyword&gt;Vaccination Refusal/*psychology/statistics &amp;amp; numerical data&lt;/keyword&gt;&lt;/keywords&gt;&lt;dates&gt;&lt;year&gt;2021&lt;/year&gt;&lt;pub-dates&gt;&lt;date&gt;Sep 1&lt;/date&gt;&lt;/pub-dates&gt;&lt;/dates&gt;&lt;isbn&gt;2574-3805 (Electronic)&amp;#xD;2574-3805 (Linking)&lt;/isbn&gt;&lt;accession-num&gt;34559232&lt;/accession-num&gt;&lt;urls&gt;&lt;related-urls&gt;&lt;url&gt;https://www.ncbi.nlm.nih.gov/pubmed/34559232&lt;/url&gt;&lt;/related-urls&gt;&lt;/urls&gt;&lt;custom2&gt;PMC8463937&lt;/custom2&gt;&lt;electronic-resource-num&gt;10.1001/jamanetworkopen.2021.26882&lt;/electronic-resource-num&gt;&lt;/record&gt;&lt;/Cite&gt;&lt;/EndNote&gt;</w:instrText>
      </w:r>
      <w:r w:rsidR="00F94E5A" w:rsidRPr="00FC25DF">
        <w:rPr>
          <w:rFonts w:ascii="Arial" w:hAnsi="Arial" w:cs="Arial"/>
        </w:rPr>
        <w:fldChar w:fldCharType="separate"/>
      </w:r>
      <w:r w:rsidR="00447E04" w:rsidRPr="00447E04">
        <w:rPr>
          <w:rFonts w:ascii="Arial" w:hAnsi="Arial" w:cs="Arial"/>
          <w:noProof/>
          <w:vertAlign w:val="superscript"/>
        </w:rPr>
        <w:t>17</w:t>
      </w:r>
      <w:r w:rsidR="00F94E5A" w:rsidRPr="00FC25DF">
        <w:rPr>
          <w:rFonts w:ascii="Arial" w:hAnsi="Arial" w:cs="Arial"/>
        </w:rPr>
        <w:fldChar w:fldCharType="end"/>
      </w:r>
      <w:r w:rsidR="00413224" w:rsidRPr="00FC25DF">
        <w:rPr>
          <w:rFonts w:ascii="Arial" w:hAnsi="Arial" w:cs="Arial"/>
        </w:rPr>
        <w:t xml:space="preserve"> </w:t>
      </w:r>
    </w:p>
    <w:p w14:paraId="31CB494D" w14:textId="41735422" w:rsidR="00DC6DD0" w:rsidRPr="00FC25DF" w:rsidRDefault="00F64263" w:rsidP="006560B2">
      <w:pPr>
        <w:spacing w:line="276" w:lineRule="auto"/>
        <w:rPr>
          <w:rFonts w:ascii="Arial" w:hAnsi="Arial" w:cs="Arial"/>
        </w:rPr>
      </w:pPr>
      <w:r w:rsidRPr="00FC25DF">
        <w:rPr>
          <w:rFonts w:ascii="Arial" w:hAnsi="Arial" w:cs="Arial"/>
        </w:rPr>
        <w:t>Analysis</w:t>
      </w:r>
      <w:r w:rsidR="0045155C" w:rsidRPr="00FC25DF">
        <w:rPr>
          <w:rFonts w:ascii="Arial" w:hAnsi="Arial" w:cs="Arial"/>
        </w:rPr>
        <w:t xml:space="preserve">: We </w:t>
      </w:r>
      <w:r w:rsidRPr="00FC25DF">
        <w:rPr>
          <w:rFonts w:ascii="Arial" w:hAnsi="Arial" w:cs="Arial"/>
        </w:rPr>
        <w:t>used</w:t>
      </w:r>
      <w:r w:rsidR="0045155C" w:rsidRPr="00FC25DF">
        <w:rPr>
          <w:rFonts w:ascii="Arial" w:hAnsi="Arial" w:cs="Arial"/>
        </w:rPr>
        <w:t xml:space="preserve"> regression analyses </w:t>
      </w:r>
      <w:r w:rsidRPr="00FC25DF">
        <w:rPr>
          <w:rFonts w:ascii="Arial" w:hAnsi="Arial" w:cs="Arial"/>
        </w:rPr>
        <w:t>to assess</w:t>
      </w:r>
      <w:r w:rsidR="009164FF" w:rsidRPr="00FC25DF">
        <w:rPr>
          <w:rFonts w:ascii="Arial" w:hAnsi="Arial" w:cs="Arial"/>
        </w:rPr>
        <w:t xml:space="preserve"> the</w:t>
      </w:r>
      <w:r w:rsidRPr="00FC25DF">
        <w:rPr>
          <w:rFonts w:ascii="Arial" w:hAnsi="Arial" w:cs="Arial"/>
        </w:rPr>
        <w:t xml:space="preserve"> effect </w:t>
      </w:r>
      <w:r w:rsidR="0045155C" w:rsidRPr="00FC25DF">
        <w:rPr>
          <w:rFonts w:ascii="Arial" w:hAnsi="Arial" w:cs="Arial"/>
        </w:rPr>
        <w:t xml:space="preserve">of hope on vaccine </w:t>
      </w:r>
      <w:r w:rsidR="00B611B7" w:rsidRPr="00FC25DF">
        <w:rPr>
          <w:rFonts w:ascii="Arial" w:hAnsi="Arial" w:cs="Arial"/>
        </w:rPr>
        <w:t>confidence</w:t>
      </w:r>
      <w:r w:rsidR="005C0844" w:rsidRPr="00FC25DF">
        <w:rPr>
          <w:rFonts w:ascii="Arial" w:hAnsi="Arial" w:cs="Arial"/>
        </w:rPr>
        <w:t>, hope on</w:t>
      </w:r>
      <w:r w:rsidR="0045155C" w:rsidRPr="00FC25DF">
        <w:rPr>
          <w:rFonts w:ascii="Arial" w:hAnsi="Arial" w:cs="Arial"/>
        </w:rPr>
        <w:t xml:space="preserve"> </w:t>
      </w:r>
      <w:r w:rsidR="009A123F" w:rsidRPr="00FC25DF">
        <w:rPr>
          <w:rFonts w:ascii="Arial" w:hAnsi="Arial" w:cs="Arial"/>
        </w:rPr>
        <w:t>vaccine uptake</w:t>
      </w:r>
      <w:r w:rsidR="0045155C" w:rsidRPr="00FC25DF">
        <w:rPr>
          <w:rFonts w:ascii="Arial" w:hAnsi="Arial" w:cs="Arial"/>
        </w:rPr>
        <w:t xml:space="preserve"> </w:t>
      </w:r>
      <w:r w:rsidR="005C0844" w:rsidRPr="00FC25DF">
        <w:rPr>
          <w:rFonts w:ascii="Arial" w:hAnsi="Arial" w:cs="Arial"/>
        </w:rPr>
        <w:t xml:space="preserve">and </w:t>
      </w:r>
      <w:r w:rsidR="00B611B7" w:rsidRPr="00FC25DF">
        <w:rPr>
          <w:rFonts w:ascii="Arial" w:hAnsi="Arial" w:cs="Arial"/>
        </w:rPr>
        <w:t xml:space="preserve">vaccine </w:t>
      </w:r>
      <w:r w:rsidR="005C0844" w:rsidRPr="00FC25DF">
        <w:rPr>
          <w:rFonts w:ascii="Arial" w:hAnsi="Arial" w:cs="Arial"/>
        </w:rPr>
        <w:t xml:space="preserve">confidence on vaccine uptake. To </w:t>
      </w:r>
      <w:r w:rsidR="002B5F8B" w:rsidRPr="00FC25DF">
        <w:rPr>
          <w:rFonts w:ascii="Arial" w:hAnsi="Arial" w:cs="Arial"/>
        </w:rPr>
        <w:t>determine</w:t>
      </w:r>
      <w:r w:rsidR="00130DAF" w:rsidRPr="00FC25DF">
        <w:rPr>
          <w:rFonts w:ascii="Arial" w:hAnsi="Arial" w:cs="Arial"/>
        </w:rPr>
        <w:t xml:space="preserve"> the</w:t>
      </w:r>
      <w:r w:rsidR="002B5F8B" w:rsidRPr="00FC25DF">
        <w:rPr>
          <w:rFonts w:ascii="Arial" w:hAnsi="Arial" w:cs="Arial"/>
        </w:rPr>
        <w:t xml:space="preserve"> </w:t>
      </w:r>
      <w:r w:rsidR="005C0844" w:rsidRPr="00FC25DF">
        <w:rPr>
          <w:rFonts w:ascii="Arial" w:hAnsi="Arial" w:cs="Arial"/>
        </w:rPr>
        <w:t xml:space="preserve">mediation </w:t>
      </w:r>
      <w:r w:rsidR="00130DAF" w:rsidRPr="00FC25DF">
        <w:rPr>
          <w:rFonts w:ascii="Arial" w:hAnsi="Arial" w:cs="Arial"/>
        </w:rPr>
        <w:t>effect of</w:t>
      </w:r>
      <w:r w:rsidR="003D03DE" w:rsidRPr="00FC25DF">
        <w:rPr>
          <w:rFonts w:ascii="Arial" w:hAnsi="Arial" w:cs="Arial"/>
        </w:rPr>
        <w:t xml:space="preserve"> hope on vaccine uptake by </w:t>
      </w:r>
      <w:r w:rsidR="00B611B7" w:rsidRPr="00FC25DF">
        <w:rPr>
          <w:rFonts w:ascii="Arial" w:hAnsi="Arial" w:cs="Arial"/>
        </w:rPr>
        <w:t xml:space="preserve">vaccine </w:t>
      </w:r>
      <w:r w:rsidR="003D03DE" w:rsidRPr="00FC25DF">
        <w:rPr>
          <w:rFonts w:ascii="Arial" w:hAnsi="Arial" w:cs="Arial"/>
        </w:rPr>
        <w:t xml:space="preserve">confidence, we added </w:t>
      </w:r>
      <w:r w:rsidR="00B611B7" w:rsidRPr="00FC25DF">
        <w:rPr>
          <w:rFonts w:ascii="Arial" w:hAnsi="Arial" w:cs="Arial"/>
        </w:rPr>
        <w:t xml:space="preserve">vaccine </w:t>
      </w:r>
      <w:r w:rsidR="003D03DE" w:rsidRPr="00FC25DF">
        <w:rPr>
          <w:rFonts w:ascii="Arial" w:hAnsi="Arial" w:cs="Arial"/>
        </w:rPr>
        <w:t xml:space="preserve">confidence </w:t>
      </w:r>
      <w:r w:rsidR="00E65C56" w:rsidRPr="00FC25DF">
        <w:rPr>
          <w:rFonts w:ascii="Arial" w:hAnsi="Arial" w:cs="Arial"/>
        </w:rPr>
        <w:t>as</w:t>
      </w:r>
      <w:r w:rsidR="00130DAF" w:rsidRPr="00FC25DF">
        <w:rPr>
          <w:rFonts w:ascii="Arial" w:hAnsi="Arial" w:cs="Arial"/>
        </w:rPr>
        <w:t xml:space="preserve"> a</w:t>
      </w:r>
      <w:r w:rsidR="00E65C56" w:rsidRPr="00FC25DF">
        <w:rPr>
          <w:rFonts w:ascii="Arial" w:hAnsi="Arial" w:cs="Arial"/>
        </w:rPr>
        <w:t xml:space="preserve"> predictor </w:t>
      </w:r>
      <w:r w:rsidR="003D03DE" w:rsidRPr="00FC25DF">
        <w:rPr>
          <w:rFonts w:ascii="Arial" w:hAnsi="Arial" w:cs="Arial"/>
        </w:rPr>
        <w:t xml:space="preserve">to the </w:t>
      </w:r>
      <w:r w:rsidR="00E65C56" w:rsidRPr="00FC25DF">
        <w:rPr>
          <w:rFonts w:ascii="Arial" w:hAnsi="Arial" w:cs="Arial"/>
        </w:rPr>
        <w:t xml:space="preserve">regression </w:t>
      </w:r>
      <w:r w:rsidR="003D03DE" w:rsidRPr="00FC25DF">
        <w:rPr>
          <w:rFonts w:ascii="Arial" w:hAnsi="Arial" w:cs="Arial"/>
        </w:rPr>
        <w:t xml:space="preserve">model </w:t>
      </w:r>
      <w:r w:rsidR="00E65C56" w:rsidRPr="00FC25DF">
        <w:rPr>
          <w:rFonts w:ascii="Arial" w:hAnsi="Arial" w:cs="Arial"/>
        </w:rPr>
        <w:t xml:space="preserve">of </w:t>
      </w:r>
      <w:r w:rsidR="00130DAF" w:rsidRPr="00FC25DF">
        <w:rPr>
          <w:rFonts w:ascii="Arial" w:hAnsi="Arial" w:cs="Arial"/>
        </w:rPr>
        <w:t xml:space="preserve">vaccine </w:t>
      </w:r>
      <w:r w:rsidR="00E65C56" w:rsidRPr="00FC25DF">
        <w:rPr>
          <w:rFonts w:ascii="Arial" w:hAnsi="Arial" w:cs="Arial"/>
        </w:rPr>
        <w:t>uptake on</w:t>
      </w:r>
      <w:r w:rsidR="003D03DE" w:rsidRPr="00FC25DF">
        <w:rPr>
          <w:rFonts w:ascii="Arial" w:hAnsi="Arial" w:cs="Arial"/>
        </w:rPr>
        <w:t xml:space="preserve"> hope. </w:t>
      </w:r>
      <w:r w:rsidR="006C1186" w:rsidRPr="00FC25DF">
        <w:rPr>
          <w:rFonts w:ascii="Arial" w:hAnsi="Arial" w:cs="Arial"/>
        </w:rPr>
        <w:t>We used binary logit regression for models with vaccin</w:t>
      </w:r>
      <w:r w:rsidR="00B611B7" w:rsidRPr="00FC25DF">
        <w:rPr>
          <w:rFonts w:ascii="Arial" w:hAnsi="Arial" w:cs="Arial"/>
        </w:rPr>
        <w:t>e uptake</w:t>
      </w:r>
      <w:r w:rsidR="006C1186" w:rsidRPr="00FC25DF">
        <w:rPr>
          <w:rFonts w:ascii="Arial" w:hAnsi="Arial" w:cs="Arial"/>
        </w:rPr>
        <w:t xml:space="preserve"> as the outcome and linear </w:t>
      </w:r>
      <w:r w:rsidR="00130DAF" w:rsidRPr="00FC25DF">
        <w:rPr>
          <w:rFonts w:ascii="Arial" w:hAnsi="Arial" w:cs="Arial"/>
        </w:rPr>
        <w:t>regression</w:t>
      </w:r>
      <w:r w:rsidR="006C1186" w:rsidRPr="00FC25DF">
        <w:rPr>
          <w:rFonts w:ascii="Arial" w:hAnsi="Arial" w:cs="Arial"/>
        </w:rPr>
        <w:t xml:space="preserve"> for those with </w:t>
      </w:r>
      <w:r w:rsidR="005C0844" w:rsidRPr="00FC25DF">
        <w:rPr>
          <w:rFonts w:ascii="Arial" w:hAnsi="Arial" w:cs="Arial"/>
        </w:rPr>
        <w:t xml:space="preserve">hope and </w:t>
      </w:r>
      <w:r w:rsidR="00B611B7" w:rsidRPr="00FC25DF">
        <w:rPr>
          <w:rFonts w:ascii="Arial" w:hAnsi="Arial" w:cs="Arial"/>
        </w:rPr>
        <w:t xml:space="preserve">vaccine </w:t>
      </w:r>
      <w:r w:rsidR="006C1186" w:rsidRPr="00FC25DF">
        <w:rPr>
          <w:rFonts w:ascii="Arial" w:hAnsi="Arial" w:cs="Arial"/>
        </w:rPr>
        <w:t>confidence as the outcome. We express these results</w:t>
      </w:r>
      <w:r w:rsidR="00130DAF" w:rsidRPr="00FC25DF">
        <w:rPr>
          <w:rFonts w:ascii="Arial" w:hAnsi="Arial" w:cs="Arial"/>
        </w:rPr>
        <w:t xml:space="preserve"> respectively</w:t>
      </w:r>
      <w:r w:rsidR="006C1186" w:rsidRPr="00FC25DF">
        <w:rPr>
          <w:rFonts w:ascii="Arial" w:hAnsi="Arial" w:cs="Arial"/>
        </w:rPr>
        <w:t xml:space="preserve"> as odds ratios and regression coefficients</w:t>
      </w:r>
      <w:r w:rsidR="00130DAF" w:rsidRPr="00FC25DF">
        <w:rPr>
          <w:rFonts w:ascii="Arial" w:hAnsi="Arial" w:cs="Arial"/>
        </w:rPr>
        <w:t>,</w:t>
      </w:r>
      <w:r w:rsidR="006C1186" w:rsidRPr="00FC25DF">
        <w:rPr>
          <w:rFonts w:ascii="Arial" w:hAnsi="Arial" w:cs="Arial"/>
        </w:rPr>
        <w:t xml:space="preserve"> with 95% </w:t>
      </w:r>
      <w:r w:rsidR="00130DAF" w:rsidRPr="00FC25DF">
        <w:rPr>
          <w:rFonts w:ascii="Arial" w:hAnsi="Arial" w:cs="Arial"/>
        </w:rPr>
        <w:t>c</w:t>
      </w:r>
      <w:r w:rsidR="006C1186" w:rsidRPr="00FC25DF">
        <w:rPr>
          <w:rFonts w:ascii="Arial" w:hAnsi="Arial" w:cs="Arial"/>
        </w:rPr>
        <w:t xml:space="preserve">onfidence intervals, </w:t>
      </w:r>
      <w:r w:rsidR="003D03DE" w:rsidRPr="00FC25DF">
        <w:rPr>
          <w:rFonts w:ascii="Arial" w:hAnsi="Arial" w:cs="Arial"/>
        </w:rPr>
        <w:t xml:space="preserve">after adjustment for covariates (income &lt;50k, </w:t>
      </w:r>
      <w:r w:rsidR="00D018BD" w:rsidRPr="00FC25DF">
        <w:rPr>
          <w:rFonts w:ascii="Arial" w:hAnsi="Arial" w:cs="Arial"/>
        </w:rPr>
        <w:t>B</w:t>
      </w:r>
      <w:r w:rsidR="003D03DE" w:rsidRPr="00FC25DF">
        <w:rPr>
          <w:rFonts w:ascii="Arial" w:hAnsi="Arial" w:cs="Arial"/>
        </w:rPr>
        <w:t>lack</w:t>
      </w:r>
      <w:r w:rsidR="00B611B7" w:rsidRPr="00FC25DF">
        <w:rPr>
          <w:rFonts w:ascii="Arial" w:hAnsi="Arial" w:cs="Arial"/>
        </w:rPr>
        <w:t xml:space="preserve"> ethnicity</w:t>
      </w:r>
      <w:r w:rsidR="003D03DE" w:rsidRPr="00FC25DF">
        <w:rPr>
          <w:rFonts w:ascii="Arial" w:hAnsi="Arial" w:cs="Arial"/>
        </w:rPr>
        <w:t xml:space="preserve">, </w:t>
      </w:r>
      <w:r w:rsidR="00E65C56" w:rsidRPr="00FC25DF">
        <w:rPr>
          <w:rFonts w:ascii="Arial" w:hAnsi="Arial" w:cs="Arial"/>
        </w:rPr>
        <w:t>rural</w:t>
      </w:r>
      <w:r w:rsidR="00B611B7" w:rsidRPr="00FC25DF">
        <w:rPr>
          <w:rFonts w:ascii="Arial" w:hAnsi="Arial" w:cs="Arial"/>
        </w:rPr>
        <w:t xml:space="preserve"> </w:t>
      </w:r>
      <w:r w:rsidR="00887EFB" w:rsidRPr="00FC25DF">
        <w:rPr>
          <w:rFonts w:ascii="Arial" w:hAnsi="Arial" w:cs="Arial"/>
        </w:rPr>
        <w:t>residence,</w:t>
      </w:r>
      <w:r w:rsidR="00E65C56" w:rsidRPr="00FC25DF">
        <w:rPr>
          <w:rFonts w:ascii="Arial" w:hAnsi="Arial" w:cs="Arial"/>
        </w:rPr>
        <w:t xml:space="preserve"> and no college</w:t>
      </w:r>
      <w:r w:rsidR="00B611B7" w:rsidRPr="00FC25DF">
        <w:rPr>
          <w:rFonts w:ascii="Arial" w:hAnsi="Arial" w:cs="Arial"/>
        </w:rPr>
        <w:t xml:space="preserve"> education</w:t>
      </w:r>
      <w:r w:rsidR="00E65C56" w:rsidRPr="00FC25DF">
        <w:rPr>
          <w:rFonts w:ascii="Arial" w:hAnsi="Arial" w:cs="Arial"/>
        </w:rPr>
        <w:t>)</w:t>
      </w:r>
      <w:r w:rsidR="006C1186" w:rsidRPr="00FC25DF">
        <w:rPr>
          <w:rFonts w:ascii="Arial" w:hAnsi="Arial" w:cs="Arial"/>
        </w:rPr>
        <w:t>.</w:t>
      </w:r>
      <w:r w:rsidR="005C0844" w:rsidRPr="00FC25DF">
        <w:rPr>
          <w:rFonts w:ascii="Arial" w:hAnsi="Arial" w:cs="Arial"/>
        </w:rPr>
        <w:t xml:space="preserve"> </w:t>
      </w:r>
      <w:r w:rsidR="00BD3F7E" w:rsidRPr="00FC25DF">
        <w:rPr>
          <w:rFonts w:ascii="Arial" w:hAnsi="Arial" w:cs="Arial"/>
        </w:rPr>
        <w:t>All analysis were performed in R (R Core Team, 2018). We performed</w:t>
      </w:r>
      <w:r w:rsidR="00130DAF" w:rsidRPr="00FC25DF">
        <w:rPr>
          <w:rFonts w:ascii="Arial" w:hAnsi="Arial" w:cs="Arial"/>
        </w:rPr>
        <w:t xml:space="preserve"> our</w:t>
      </w:r>
      <w:r w:rsidR="00BD3F7E" w:rsidRPr="00FC25DF">
        <w:rPr>
          <w:rFonts w:ascii="Arial" w:hAnsi="Arial" w:cs="Arial"/>
        </w:rPr>
        <w:t xml:space="preserve"> mediation analysis and generated the plot using the </w:t>
      </w:r>
      <w:r w:rsidR="00BD3F7E" w:rsidRPr="00FC25DF">
        <w:rPr>
          <w:rFonts w:ascii="Arial" w:hAnsi="Arial" w:cs="Arial"/>
          <w:i/>
          <w:iCs/>
        </w:rPr>
        <w:t>“Mediation”</w:t>
      </w:r>
      <w:r w:rsidR="00BD3F7E" w:rsidRPr="00FC25DF">
        <w:rPr>
          <w:rFonts w:ascii="Arial" w:hAnsi="Arial" w:cs="Arial"/>
        </w:rPr>
        <w:t> package in R.</w:t>
      </w:r>
      <w:r w:rsidR="00164D56" w:rsidRPr="00FC25DF">
        <w:rPr>
          <w:rFonts w:ascii="Arial" w:hAnsi="Arial" w:cs="Arial"/>
        </w:rPr>
        <w:fldChar w:fldCharType="begin"/>
      </w:r>
      <w:r w:rsidR="00447E04">
        <w:rPr>
          <w:rFonts w:ascii="Arial" w:hAnsi="Arial" w:cs="Arial"/>
        </w:rPr>
        <w:instrText xml:space="preserve"> ADDIN EN.CITE &lt;EndNote&gt;&lt;Cite&gt;&lt;Author&gt;Tingley&lt;/Author&gt;&lt;Year&gt;2014&lt;/Year&gt;&lt;RecNum&gt;965&lt;/RecNum&gt;&lt;DisplayText&gt;&lt;style face="superscript"&gt;18&lt;/style&gt;&lt;/DisplayText&gt;&lt;record&gt;&lt;rec-number&gt;965&lt;/rec-number&gt;&lt;foreign-keys&gt;&lt;key app="EN" db-id="z5dpzrzrifve0jefxa6pezebv0sdvpeapttr" timestamp="1642176464"&gt;965&lt;/key&gt;&lt;/foreign-keys&gt;&lt;ref-type name="Journal Article"&gt;17&lt;/ref-type&gt;&lt;contributors&gt;&lt;authors&gt;&lt;author&gt;Tingley, Dustin&lt;/author&gt;&lt;author&gt;Yamamoto, Teppei&lt;/author&gt;&lt;author&gt;Hirose, Kentaro&lt;/author&gt;&lt;author&gt;Keele, Luke&lt;/author&gt;&lt;author&gt;Imai, Kosuke&lt;/author&gt;&lt;/authors&gt;&lt;/contributors&gt;&lt;titles&gt;&lt;title&gt;Mediation: R package for causal mediation analysis&lt;/title&gt;&lt;/titles&gt;&lt;dates&gt;&lt;year&gt;2014&lt;/year&gt;&lt;/dates&gt;&lt;isbn&gt;1548-7660&lt;/isbn&gt;&lt;urls&gt;&lt;/urls&gt;&lt;/record&gt;&lt;/Cite&gt;&lt;/EndNote&gt;</w:instrText>
      </w:r>
      <w:r w:rsidR="00164D56" w:rsidRPr="00FC25DF">
        <w:rPr>
          <w:rFonts w:ascii="Arial" w:hAnsi="Arial" w:cs="Arial"/>
        </w:rPr>
        <w:fldChar w:fldCharType="separate"/>
      </w:r>
      <w:r w:rsidR="00447E04" w:rsidRPr="00447E04">
        <w:rPr>
          <w:rFonts w:ascii="Arial" w:hAnsi="Arial" w:cs="Arial"/>
          <w:noProof/>
          <w:vertAlign w:val="superscript"/>
        </w:rPr>
        <w:t>18</w:t>
      </w:r>
      <w:r w:rsidR="00164D56" w:rsidRPr="00FC25DF">
        <w:rPr>
          <w:rFonts w:ascii="Arial" w:hAnsi="Arial" w:cs="Arial"/>
        </w:rPr>
        <w:fldChar w:fldCharType="end"/>
      </w:r>
    </w:p>
    <w:p w14:paraId="36A6BF3B" w14:textId="3FC84894" w:rsidR="00874DD8" w:rsidRPr="00FC25DF" w:rsidRDefault="008550B3" w:rsidP="006560B2">
      <w:pPr>
        <w:spacing w:line="276" w:lineRule="auto"/>
        <w:rPr>
          <w:rFonts w:ascii="Arial" w:hAnsi="Arial" w:cs="Arial"/>
        </w:rPr>
      </w:pPr>
      <w:r w:rsidRPr="00FC25DF">
        <w:rPr>
          <w:rFonts w:ascii="Arial" w:hAnsi="Arial" w:cs="Arial"/>
        </w:rPr>
        <w:t xml:space="preserve">Ethics: </w:t>
      </w:r>
      <w:r w:rsidR="00DC6DD0" w:rsidRPr="00FC25DF">
        <w:rPr>
          <w:rFonts w:ascii="Arial" w:hAnsi="Arial" w:cs="Arial"/>
        </w:rPr>
        <w:t>We obtained ethics approval from the Stanford University IRB on January 12</w:t>
      </w:r>
      <w:r w:rsidR="00DC6DD0" w:rsidRPr="00FC25DF">
        <w:rPr>
          <w:rFonts w:ascii="Arial" w:hAnsi="Arial" w:cs="Arial"/>
          <w:vertAlign w:val="superscript"/>
        </w:rPr>
        <w:t>th</w:t>
      </w:r>
      <w:r w:rsidR="00DC6DD0" w:rsidRPr="00FC25DF">
        <w:rPr>
          <w:rFonts w:ascii="Arial" w:hAnsi="Arial" w:cs="Arial"/>
        </w:rPr>
        <w:t xml:space="preserve">, 2021, protocol #59503. </w:t>
      </w:r>
    </w:p>
    <w:p w14:paraId="76B91BBE" w14:textId="77777777" w:rsidR="00A25A2B" w:rsidRPr="00FC25DF" w:rsidRDefault="00A25A2B" w:rsidP="006560B2">
      <w:pPr>
        <w:spacing w:line="276" w:lineRule="auto"/>
        <w:rPr>
          <w:rFonts w:ascii="Arial" w:hAnsi="Arial" w:cs="Arial"/>
          <w:u w:val="single"/>
        </w:rPr>
      </w:pPr>
    </w:p>
    <w:p w14:paraId="27024B28" w14:textId="092F4D67" w:rsidR="00914FDD" w:rsidRPr="00FC25DF" w:rsidRDefault="00A5481D" w:rsidP="006560B2">
      <w:pPr>
        <w:spacing w:line="276" w:lineRule="auto"/>
        <w:rPr>
          <w:rFonts w:ascii="Arial" w:hAnsi="Arial" w:cs="Arial"/>
        </w:rPr>
      </w:pPr>
      <w:r w:rsidRPr="00FC25DF">
        <w:rPr>
          <w:rFonts w:ascii="Arial" w:hAnsi="Arial" w:cs="Arial"/>
          <w:u w:val="single"/>
        </w:rPr>
        <w:t>Results</w:t>
      </w:r>
      <w:r w:rsidRPr="00FC25DF">
        <w:rPr>
          <w:rFonts w:ascii="Arial" w:hAnsi="Arial" w:cs="Arial"/>
        </w:rPr>
        <w:t>:</w:t>
      </w:r>
    </w:p>
    <w:p w14:paraId="05B40DC8" w14:textId="4874577B" w:rsidR="00816F51" w:rsidRPr="00FC25DF" w:rsidRDefault="00A10DCC" w:rsidP="006560B2">
      <w:pPr>
        <w:spacing w:line="276" w:lineRule="auto"/>
        <w:rPr>
          <w:rFonts w:ascii="Arial" w:hAnsi="Arial" w:cs="Arial"/>
        </w:rPr>
      </w:pPr>
      <w:r w:rsidRPr="00FC25DF">
        <w:rPr>
          <w:rFonts w:ascii="Arial" w:hAnsi="Arial" w:cs="Arial"/>
        </w:rPr>
        <w:t xml:space="preserve">Of </w:t>
      </w:r>
      <w:r w:rsidR="0094631D" w:rsidRPr="00FC25DF">
        <w:rPr>
          <w:rFonts w:ascii="Arial" w:hAnsi="Arial" w:cs="Arial"/>
        </w:rPr>
        <w:t>12,000</w:t>
      </w:r>
      <w:r w:rsidRPr="00FC25DF">
        <w:rPr>
          <w:rFonts w:ascii="Arial" w:hAnsi="Arial" w:cs="Arial"/>
        </w:rPr>
        <w:t xml:space="preserve"> </w:t>
      </w:r>
      <w:r w:rsidR="0094631D" w:rsidRPr="00FC25DF">
        <w:rPr>
          <w:rFonts w:ascii="Arial" w:hAnsi="Arial" w:cs="Arial"/>
        </w:rPr>
        <w:t>adults</w:t>
      </w:r>
      <w:r w:rsidRPr="00FC25DF">
        <w:rPr>
          <w:rFonts w:ascii="Arial" w:hAnsi="Arial" w:cs="Arial"/>
        </w:rPr>
        <w:t xml:space="preserve"> who </w:t>
      </w:r>
      <w:r w:rsidR="0094631D" w:rsidRPr="00FC25DF">
        <w:rPr>
          <w:rFonts w:ascii="Arial" w:hAnsi="Arial" w:cs="Arial"/>
        </w:rPr>
        <w:t>consented to participate</w:t>
      </w:r>
      <w:r w:rsidRPr="00FC25DF">
        <w:rPr>
          <w:rFonts w:ascii="Arial" w:hAnsi="Arial" w:cs="Arial"/>
        </w:rPr>
        <w:t>, 11,95</w:t>
      </w:r>
      <w:r w:rsidR="0094631D" w:rsidRPr="00FC25DF">
        <w:rPr>
          <w:rFonts w:ascii="Arial" w:hAnsi="Arial" w:cs="Arial"/>
        </w:rPr>
        <w:t>5</w:t>
      </w:r>
      <w:r w:rsidRPr="00FC25DF">
        <w:rPr>
          <w:rFonts w:ascii="Arial" w:hAnsi="Arial" w:cs="Arial"/>
        </w:rPr>
        <w:t xml:space="preserve"> completed all </w:t>
      </w:r>
      <w:r w:rsidR="00F64263" w:rsidRPr="00FC25DF">
        <w:rPr>
          <w:rFonts w:ascii="Arial" w:hAnsi="Arial" w:cs="Arial"/>
        </w:rPr>
        <w:t xml:space="preserve">parts of the </w:t>
      </w:r>
      <w:r w:rsidRPr="00FC25DF">
        <w:rPr>
          <w:rFonts w:ascii="Arial" w:hAnsi="Arial" w:cs="Arial"/>
        </w:rPr>
        <w:t xml:space="preserve">surveys. </w:t>
      </w:r>
      <w:r w:rsidR="001877C9" w:rsidRPr="00FC25DF">
        <w:rPr>
          <w:rFonts w:ascii="Arial" w:hAnsi="Arial" w:cs="Arial"/>
        </w:rPr>
        <w:t>M</w:t>
      </w:r>
      <w:r w:rsidR="00BB2C76" w:rsidRPr="00FC25DF">
        <w:rPr>
          <w:rFonts w:ascii="Arial" w:hAnsi="Arial" w:cs="Arial"/>
        </w:rPr>
        <w:t>ean age was 32.3 years</w:t>
      </w:r>
      <w:r w:rsidR="00BD3F7E" w:rsidRPr="00FC25DF">
        <w:rPr>
          <w:rFonts w:ascii="Arial" w:hAnsi="Arial" w:cs="Arial"/>
        </w:rPr>
        <w:t xml:space="preserve"> (SD 10.1), </w:t>
      </w:r>
      <w:r w:rsidR="007258AE" w:rsidRPr="00FC25DF">
        <w:rPr>
          <w:rFonts w:ascii="Arial" w:hAnsi="Arial" w:cs="Arial"/>
        </w:rPr>
        <w:t>10</w:t>
      </w:r>
      <w:r w:rsidR="00BB2C76" w:rsidRPr="00FC25DF">
        <w:rPr>
          <w:rFonts w:ascii="Arial" w:hAnsi="Arial" w:cs="Arial"/>
        </w:rPr>
        <w:t xml:space="preserve">.4% identified as </w:t>
      </w:r>
      <w:r w:rsidR="00BD3F7E" w:rsidRPr="00FC25DF">
        <w:rPr>
          <w:rFonts w:ascii="Arial" w:hAnsi="Arial" w:cs="Arial"/>
        </w:rPr>
        <w:t>Black</w:t>
      </w:r>
      <w:r w:rsidR="00BB2C76" w:rsidRPr="00FC25DF">
        <w:rPr>
          <w:rFonts w:ascii="Arial" w:hAnsi="Arial" w:cs="Arial"/>
        </w:rPr>
        <w:t xml:space="preserve"> American, </w:t>
      </w:r>
      <w:r w:rsidR="00C11FCD" w:rsidRPr="00FC25DF">
        <w:rPr>
          <w:rFonts w:ascii="Arial" w:hAnsi="Arial" w:cs="Arial"/>
        </w:rPr>
        <w:t>46</w:t>
      </w:r>
      <w:r w:rsidR="00205C3D" w:rsidRPr="00FC25DF">
        <w:rPr>
          <w:rFonts w:ascii="Arial" w:hAnsi="Arial" w:cs="Arial"/>
        </w:rPr>
        <w:t>.0</w:t>
      </w:r>
      <w:r w:rsidR="00C11FCD" w:rsidRPr="00FC25DF">
        <w:rPr>
          <w:rFonts w:ascii="Arial" w:hAnsi="Arial" w:cs="Arial"/>
        </w:rPr>
        <w:t xml:space="preserve">% male, </w:t>
      </w:r>
      <w:r w:rsidR="00BB2C76" w:rsidRPr="00FC25DF">
        <w:rPr>
          <w:rFonts w:ascii="Arial" w:hAnsi="Arial" w:cs="Arial"/>
        </w:rPr>
        <w:t>71.3% had at least some college education</w:t>
      </w:r>
      <w:r w:rsidR="00C11FCD" w:rsidRPr="00FC25DF">
        <w:rPr>
          <w:rFonts w:ascii="Arial" w:hAnsi="Arial" w:cs="Arial"/>
        </w:rPr>
        <w:t xml:space="preserve"> and 23.5% </w:t>
      </w:r>
      <w:r w:rsidR="00C11FCD" w:rsidRPr="00FC25DF">
        <w:rPr>
          <w:rFonts w:ascii="Arial" w:hAnsi="Arial" w:cs="Arial"/>
        </w:rPr>
        <w:lastRenderedPageBreak/>
        <w:t>lived in a rural area</w:t>
      </w:r>
      <w:r w:rsidR="00BB2C76" w:rsidRPr="00FC25DF">
        <w:rPr>
          <w:rFonts w:ascii="Arial" w:hAnsi="Arial" w:cs="Arial"/>
        </w:rPr>
        <w:t xml:space="preserve">. </w:t>
      </w:r>
      <w:r w:rsidR="00C11FCD" w:rsidRPr="00FC25DF">
        <w:rPr>
          <w:rFonts w:ascii="Arial" w:hAnsi="Arial" w:cs="Arial"/>
        </w:rPr>
        <w:t xml:space="preserve">Overall, </w:t>
      </w:r>
      <w:r w:rsidR="00BB2C76" w:rsidRPr="00FC25DF">
        <w:rPr>
          <w:rFonts w:ascii="Arial" w:hAnsi="Arial" w:cs="Arial"/>
        </w:rPr>
        <w:t>72.4% reported being vaccinated against COVID-19.</w:t>
      </w:r>
      <w:r w:rsidR="00C11FCD" w:rsidRPr="00FC25DF">
        <w:rPr>
          <w:rFonts w:ascii="Arial" w:hAnsi="Arial" w:cs="Arial"/>
        </w:rPr>
        <w:t xml:space="preserve"> </w:t>
      </w:r>
    </w:p>
    <w:p w14:paraId="706FFFE4" w14:textId="69291FB9" w:rsidR="00974067" w:rsidRPr="00FC25DF" w:rsidRDefault="009754FF" w:rsidP="006560B2">
      <w:pPr>
        <w:spacing w:line="276" w:lineRule="auto"/>
        <w:rPr>
          <w:rFonts w:ascii="Arial" w:hAnsi="Arial" w:cs="Arial"/>
        </w:rPr>
      </w:pPr>
      <w:r w:rsidRPr="00FC25DF">
        <w:rPr>
          <w:rFonts w:ascii="Arial" w:hAnsi="Arial" w:cs="Arial"/>
        </w:rPr>
        <w:t>The</w:t>
      </w:r>
      <w:r w:rsidR="001877C9" w:rsidRPr="00FC25DF">
        <w:rPr>
          <w:rFonts w:ascii="Arial" w:hAnsi="Arial" w:cs="Arial"/>
        </w:rPr>
        <w:t xml:space="preserve"> grand</w:t>
      </w:r>
      <w:r w:rsidRPr="00FC25DF">
        <w:rPr>
          <w:rFonts w:ascii="Arial" w:hAnsi="Arial" w:cs="Arial"/>
        </w:rPr>
        <w:t xml:space="preserve"> mean hope score was </w:t>
      </w:r>
      <w:r w:rsidR="00A525A4" w:rsidRPr="00FC25DF">
        <w:rPr>
          <w:rFonts w:ascii="Arial" w:hAnsi="Arial" w:cs="Arial"/>
        </w:rPr>
        <w:t>43.63</w:t>
      </w:r>
      <w:r w:rsidRPr="00FC25DF">
        <w:rPr>
          <w:rFonts w:ascii="Arial" w:hAnsi="Arial" w:cs="Arial"/>
        </w:rPr>
        <w:t xml:space="preserve"> (SD</w:t>
      </w:r>
      <w:r w:rsidR="00D018BD" w:rsidRPr="00FC25DF">
        <w:rPr>
          <w:rFonts w:ascii="Arial" w:hAnsi="Arial" w:cs="Arial"/>
        </w:rPr>
        <w:t xml:space="preserve"> </w:t>
      </w:r>
      <w:r w:rsidR="00BD3F7E" w:rsidRPr="00FC25DF">
        <w:rPr>
          <w:rFonts w:ascii="Arial" w:hAnsi="Arial" w:cs="Arial"/>
        </w:rPr>
        <w:t>5.6</w:t>
      </w:r>
      <w:r w:rsidRPr="00FC25DF">
        <w:rPr>
          <w:rFonts w:ascii="Arial" w:hAnsi="Arial" w:cs="Arial"/>
        </w:rPr>
        <w:t>)</w:t>
      </w:r>
      <w:r w:rsidR="00A525A4" w:rsidRPr="00FC25DF">
        <w:rPr>
          <w:rFonts w:ascii="Arial" w:hAnsi="Arial" w:cs="Arial"/>
        </w:rPr>
        <w:t xml:space="preserve">, which falls </w:t>
      </w:r>
      <w:r w:rsidR="000949FD" w:rsidRPr="00FC25DF">
        <w:rPr>
          <w:rFonts w:ascii="Arial" w:hAnsi="Arial" w:cs="Arial"/>
        </w:rPr>
        <w:t>within</w:t>
      </w:r>
      <w:r w:rsidR="000B11B8" w:rsidRPr="00FC25DF">
        <w:rPr>
          <w:rFonts w:ascii="Arial" w:hAnsi="Arial" w:cs="Arial"/>
        </w:rPr>
        <w:t xml:space="preserve"> the</w:t>
      </w:r>
      <w:r w:rsidR="00A525A4" w:rsidRPr="00FC25DF">
        <w:rPr>
          <w:rFonts w:ascii="Arial" w:hAnsi="Arial" w:cs="Arial"/>
        </w:rPr>
        <w:t xml:space="preserve"> “low-hope” </w:t>
      </w:r>
      <w:r w:rsidR="000949FD" w:rsidRPr="00FC25DF">
        <w:rPr>
          <w:rFonts w:ascii="Arial" w:hAnsi="Arial" w:cs="Arial"/>
        </w:rPr>
        <w:t>range</w:t>
      </w:r>
      <w:r w:rsidR="001877C9" w:rsidRPr="00FC25DF">
        <w:rPr>
          <w:rFonts w:ascii="Arial" w:hAnsi="Arial" w:cs="Arial"/>
        </w:rPr>
        <w:t xml:space="preserve">, </w:t>
      </w:r>
      <w:r w:rsidR="000949FD" w:rsidRPr="00FC25DF">
        <w:rPr>
          <w:rFonts w:ascii="Arial" w:hAnsi="Arial" w:cs="Arial"/>
        </w:rPr>
        <w:t xml:space="preserve">as </w:t>
      </w:r>
      <w:r w:rsidR="001877C9" w:rsidRPr="00FC25DF">
        <w:rPr>
          <w:rFonts w:ascii="Arial" w:hAnsi="Arial" w:cs="Arial"/>
        </w:rPr>
        <w:t>defined by Snyder et al. 2002</w:t>
      </w:r>
      <w:r w:rsidR="00A525A4" w:rsidRPr="00FC25DF">
        <w:rPr>
          <w:rFonts w:ascii="Arial" w:hAnsi="Arial" w:cs="Arial"/>
        </w:rPr>
        <w:t>.</w:t>
      </w:r>
      <w:r w:rsidR="00A525A4" w:rsidRPr="00FC25DF">
        <w:rPr>
          <w:rFonts w:ascii="Arial" w:hAnsi="Arial" w:cs="Arial"/>
        </w:rPr>
        <w:fldChar w:fldCharType="begin"/>
      </w:r>
      <w:r w:rsidR="00447E04">
        <w:rPr>
          <w:rFonts w:ascii="Arial" w:hAnsi="Arial" w:cs="Arial"/>
        </w:rPr>
        <w:instrText xml:space="preserve"> ADDIN EN.CITE &lt;EndNote&gt;&lt;Cite&gt;&lt;Author&gt;Snyder&lt;/Author&gt;&lt;Year&gt;2002&lt;/Year&gt;&lt;RecNum&gt;964&lt;/RecNum&gt;&lt;DisplayText&gt;&lt;style face="superscript"&gt;16&lt;/style&gt;&lt;/DisplayText&gt;&lt;record&gt;&lt;rec-number&gt;964&lt;/rec-number&gt;&lt;foreign-keys&gt;&lt;key app="EN" db-id="z5dpzrzrifve0jefxa6pezebv0sdvpeapttr" timestamp="1641910197"&gt;964&lt;/key&gt;&lt;/foreign-keys&gt;&lt;ref-type name="Journal Article"&gt;17&lt;/ref-type&gt;&lt;contributors&gt;&lt;authors&gt;&lt;author&gt;Snyder, C Richard&lt;/author&gt;&lt;author&gt;Shorey, Hal S&lt;/author&gt;&lt;author&gt;Cheavens, Jennifer&lt;/author&gt;&lt;author&gt;Pulvers, Kimberley Mann&lt;/author&gt;&lt;author&gt;Adams III, Virgil H&lt;/author&gt;&lt;author&gt;Wiklund, Cynthia&lt;/author&gt;&lt;/authors&gt;&lt;/contributors&gt;&lt;titles&gt;&lt;title&gt;Hope and academic success in college&lt;/title&gt;&lt;secondary-title&gt;Journal of educational psychology&lt;/secondary-title&gt;&lt;/titles&gt;&lt;periodical&gt;&lt;full-title&gt;Journal of Educational Psychology&lt;/full-title&gt;&lt;abbr-1&gt;J. Educ. Psychol.&lt;/abbr-1&gt;&lt;abbr-2&gt;J Educ Psychol&lt;/abbr-2&gt;&lt;/periodical&gt;&lt;pages&gt;820&lt;/pages&gt;&lt;volume&gt;94&lt;/volume&gt;&lt;number&gt;4&lt;/number&gt;&lt;dates&gt;&lt;year&gt;2002&lt;/year&gt;&lt;/dates&gt;&lt;isbn&gt;1939-2176&lt;/isbn&gt;&lt;urls&gt;&lt;/urls&gt;&lt;/record&gt;&lt;/Cite&gt;&lt;/EndNote&gt;</w:instrText>
      </w:r>
      <w:r w:rsidR="00A525A4" w:rsidRPr="00FC25DF">
        <w:rPr>
          <w:rFonts w:ascii="Arial" w:hAnsi="Arial" w:cs="Arial"/>
        </w:rPr>
        <w:fldChar w:fldCharType="separate"/>
      </w:r>
      <w:r w:rsidR="00447E04" w:rsidRPr="00447E04">
        <w:rPr>
          <w:rFonts w:ascii="Arial" w:hAnsi="Arial" w:cs="Arial"/>
          <w:noProof/>
          <w:vertAlign w:val="superscript"/>
        </w:rPr>
        <w:t>16</w:t>
      </w:r>
      <w:r w:rsidR="00A525A4" w:rsidRPr="00FC25DF">
        <w:rPr>
          <w:rFonts w:ascii="Arial" w:hAnsi="Arial" w:cs="Arial"/>
        </w:rPr>
        <w:fldChar w:fldCharType="end"/>
      </w:r>
      <w:r w:rsidRPr="00FC25DF">
        <w:rPr>
          <w:rFonts w:ascii="Arial" w:hAnsi="Arial" w:cs="Arial"/>
        </w:rPr>
        <w:t xml:space="preserve"> </w:t>
      </w:r>
      <w:r w:rsidR="00BB2C76" w:rsidRPr="00FC25DF">
        <w:rPr>
          <w:rFonts w:ascii="Arial" w:hAnsi="Arial" w:cs="Arial"/>
        </w:rPr>
        <w:t xml:space="preserve"> </w:t>
      </w:r>
      <w:r w:rsidR="00A525A4" w:rsidRPr="00FC25DF">
        <w:rPr>
          <w:rFonts w:ascii="Arial" w:hAnsi="Arial" w:cs="Arial"/>
        </w:rPr>
        <w:t>T</w:t>
      </w:r>
      <w:r w:rsidR="00640346" w:rsidRPr="00FC25DF">
        <w:rPr>
          <w:rFonts w:ascii="Arial" w:hAnsi="Arial" w:cs="Arial"/>
        </w:rPr>
        <w:t>he mean</w:t>
      </w:r>
      <w:r w:rsidR="00A525A4" w:rsidRPr="00FC25DF">
        <w:rPr>
          <w:rFonts w:ascii="Arial" w:hAnsi="Arial" w:cs="Arial"/>
        </w:rPr>
        <w:t xml:space="preserve"> </w:t>
      </w:r>
      <w:r w:rsidR="00BB2C76" w:rsidRPr="00FC25DF">
        <w:rPr>
          <w:rFonts w:ascii="Arial" w:hAnsi="Arial" w:cs="Arial"/>
        </w:rPr>
        <w:t>vaccine confidence score was 54.9 (SD</w:t>
      </w:r>
      <w:r w:rsidR="00D018BD" w:rsidRPr="00FC25DF">
        <w:rPr>
          <w:rFonts w:ascii="Arial" w:hAnsi="Arial" w:cs="Arial"/>
        </w:rPr>
        <w:t xml:space="preserve"> </w:t>
      </w:r>
      <w:r w:rsidR="00BB2C76" w:rsidRPr="00FC25DF">
        <w:rPr>
          <w:rFonts w:ascii="Arial" w:hAnsi="Arial" w:cs="Arial"/>
        </w:rPr>
        <w:t xml:space="preserve">9.4). </w:t>
      </w:r>
      <w:r w:rsidR="007B0310" w:rsidRPr="00FC25DF">
        <w:rPr>
          <w:rFonts w:ascii="Arial" w:hAnsi="Arial" w:cs="Arial"/>
        </w:rPr>
        <w:t>Figure</w:t>
      </w:r>
      <w:r w:rsidR="00006DB4" w:rsidRPr="00FC25DF">
        <w:rPr>
          <w:rFonts w:ascii="Arial" w:hAnsi="Arial" w:cs="Arial"/>
        </w:rPr>
        <w:t xml:space="preserve"> 1</w:t>
      </w:r>
      <w:r w:rsidR="00582CC6" w:rsidRPr="00FC25DF">
        <w:rPr>
          <w:rFonts w:ascii="Arial" w:hAnsi="Arial" w:cs="Arial"/>
        </w:rPr>
        <w:t xml:space="preserve"> </w:t>
      </w:r>
      <w:r w:rsidR="007B0310" w:rsidRPr="00FC25DF">
        <w:rPr>
          <w:rFonts w:ascii="Arial" w:hAnsi="Arial" w:cs="Arial"/>
        </w:rPr>
        <w:t>illustrates</w:t>
      </w:r>
      <w:r w:rsidR="000B11B8" w:rsidRPr="00FC25DF">
        <w:rPr>
          <w:rFonts w:ascii="Arial" w:hAnsi="Arial" w:cs="Arial"/>
        </w:rPr>
        <w:t xml:space="preserve"> deviations from</w:t>
      </w:r>
      <w:r w:rsidR="007B0310" w:rsidRPr="00FC25DF">
        <w:rPr>
          <w:rFonts w:ascii="Arial" w:hAnsi="Arial" w:cs="Arial"/>
        </w:rPr>
        <w:t xml:space="preserve"> the</w:t>
      </w:r>
      <w:r w:rsidR="00582CC6" w:rsidRPr="00FC25DF">
        <w:rPr>
          <w:rFonts w:ascii="Arial" w:hAnsi="Arial" w:cs="Arial"/>
        </w:rPr>
        <w:t xml:space="preserve"> </w:t>
      </w:r>
      <w:r w:rsidR="000B11B8" w:rsidRPr="00FC25DF">
        <w:rPr>
          <w:rFonts w:ascii="Arial" w:hAnsi="Arial" w:cs="Arial"/>
        </w:rPr>
        <w:t xml:space="preserve">grand </w:t>
      </w:r>
      <w:r w:rsidR="00582CC6" w:rsidRPr="00FC25DF">
        <w:rPr>
          <w:rFonts w:ascii="Arial" w:hAnsi="Arial" w:cs="Arial"/>
        </w:rPr>
        <w:t xml:space="preserve">mean hope score </w:t>
      </w:r>
      <w:r w:rsidR="007B0310" w:rsidRPr="00FC25DF">
        <w:rPr>
          <w:rFonts w:ascii="Arial" w:hAnsi="Arial" w:cs="Arial"/>
        </w:rPr>
        <w:t xml:space="preserve">by </w:t>
      </w:r>
      <w:r w:rsidR="000B11B8" w:rsidRPr="00FC25DF">
        <w:rPr>
          <w:rFonts w:ascii="Arial" w:hAnsi="Arial" w:cs="Arial"/>
        </w:rPr>
        <w:t xml:space="preserve">demographic group and </w:t>
      </w:r>
      <w:r w:rsidR="007B0310" w:rsidRPr="00FC25DF">
        <w:rPr>
          <w:rFonts w:ascii="Arial" w:hAnsi="Arial" w:cs="Arial"/>
        </w:rPr>
        <w:t>vaccination status</w:t>
      </w:r>
      <w:r w:rsidR="000B11B8" w:rsidRPr="00FC25DF">
        <w:rPr>
          <w:rFonts w:ascii="Arial" w:hAnsi="Arial" w:cs="Arial"/>
        </w:rPr>
        <w:t>.</w:t>
      </w:r>
      <w:r w:rsidR="000949FD" w:rsidRPr="00FC25DF">
        <w:rPr>
          <w:rFonts w:ascii="Arial" w:hAnsi="Arial" w:cs="Arial"/>
        </w:rPr>
        <w:t xml:space="preserve"> </w:t>
      </w:r>
    </w:p>
    <w:p w14:paraId="4E8FDB6D" w14:textId="77777777" w:rsidR="00975589" w:rsidRDefault="00975589" w:rsidP="006560B2">
      <w:pPr>
        <w:rPr>
          <w:rFonts w:ascii="Arial" w:hAnsi="Arial" w:cs="Arial"/>
        </w:rPr>
      </w:pPr>
    </w:p>
    <w:p w14:paraId="3E78012B" w14:textId="0B1D74BE" w:rsidR="006560B2" w:rsidRPr="00FC25DF" w:rsidRDefault="006560B2" w:rsidP="006560B2">
      <w:pPr>
        <w:rPr>
          <w:rFonts w:ascii="Arial" w:hAnsi="Arial" w:cs="Arial"/>
        </w:rPr>
      </w:pPr>
      <w:r w:rsidRPr="00FC25DF">
        <w:rPr>
          <w:rFonts w:ascii="Arial" w:hAnsi="Arial" w:cs="Arial"/>
        </w:rPr>
        <w:t>Fig. 1 Deviations from the US grand mean hope score by demographic group and vaccination status</w:t>
      </w:r>
    </w:p>
    <w:p w14:paraId="1CD1B2CD" w14:textId="77777777" w:rsidR="006560B2" w:rsidRPr="00FC25DF" w:rsidRDefault="006560B2" w:rsidP="006560B2">
      <w:pPr>
        <w:spacing w:line="480" w:lineRule="auto"/>
        <w:rPr>
          <w:rFonts w:ascii="Arial" w:hAnsi="Arial" w:cs="Arial"/>
        </w:rPr>
      </w:pPr>
      <w:r w:rsidRPr="00FC25DF">
        <w:rPr>
          <w:rFonts w:ascii="Arial" w:hAnsi="Arial" w:cs="Arial"/>
          <w:noProof/>
        </w:rPr>
        <w:drawing>
          <wp:inline distT="0" distB="0" distL="0" distR="0" wp14:anchorId="33C536B1" wp14:editId="2FD0046F">
            <wp:extent cx="5440680" cy="3324860"/>
            <wp:effectExtent l="0" t="0" r="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0680" cy="3324860"/>
                    </a:xfrm>
                    <a:prstGeom prst="rect">
                      <a:avLst/>
                    </a:prstGeom>
                  </pic:spPr>
                </pic:pic>
              </a:graphicData>
            </a:graphic>
          </wp:inline>
        </w:drawing>
      </w:r>
      <w:r w:rsidRPr="00FC25DF">
        <w:rPr>
          <w:rFonts w:ascii="Arial" w:hAnsi="Arial" w:cs="Arial"/>
          <w:sz w:val="18"/>
          <w:szCs w:val="18"/>
        </w:rPr>
        <w:t>*Note: Due to our large sample size, error bars are so small that they overlap with hope level markers.</w:t>
      </w:r>
    </w:p>
    <w:p w14:paraId="1028E6DA" w14:textId="300A499E" w:rsidR="008D5F32" w:rsidRPr="00FC25DF" w:rsidRDefault="008D5F32" w:rsidP="006560B2">
      <w:pPr>
        <w:spacing w:line="276" w:lineRule="auto"/>
        <w:rPr>
          <w:rFonts w:ascii="Arial" w:hAnsi="Arial" w:cs="Arial"/>
        </w:rPr>
      </w:pPr>
    </w:p>
    <w:p w14:paraId="6CDEC076" w14:textId="58454D18" w:rsidR="003233A2" w:rsidRPr="00FC25DF" w:rsidRDefault="000B11B8" w:rsidP="006560B2">
      <w:pPr>
        <w:spacing w:line="276" w:lineRule="auto"/>
        <w:rPr>
          <w:rFonts w:ascii="Arial" w:hAnsi="Arial" w:cs="Arial"/>
        </w:rPr>
      </w:pPr>
      <w:r w:rsidRPr="00FC25DF">
        <w:rPr>
          <w:rFonts w:ascii="Arial" w:hAnsi="Arial" w:cs="Arial"/>
        </w:rPr>
        <w:t>R</w:t>
      </w:r>
      <w:r w:rsidR="00D83596" w:rsidRPr="00FC25DF">
        <w:rPr>
          <w:rFonts w:ascii="Arial" w:hAnsi="Arial" w:cs="Arial"/>
        </w:rPr>
        <w:t>egression analyses revealed that h</w:t>
      </w:r>
      <w:r w:rsidR="00A5481D" w:rsidRPr="00FC25DF">
        <w:rPr>
          <w:rFonts w:ascii="Arial" w:hAnsi="Arial" w:cs="Arial"/>
        </w:rPr>
        <w:t xml:space="preserve">ope </w:t>
      </w:r>
      <w:r w:rsidR="00270FE2" w:rsidRPr="00FC25DF">
        <w:rPr>
          <w:rFonts w:ascii="Arial" w:hAnsi="Arial" w:cs="Arial"/>
        </w:rPr>
        <w:t>was significantly positively associated with</w:t>
      </w:r>
      <w:r w:rsidR="00A5481D" w:rsidRPr="00FC25DF">
        <w:rPr>
          <w:rFonts w:ascii="Arial" w:hAnsi="Arial" w:cs="Arial"/>
        </w:rPr>
        <w:t xml:space="preserve"> vaccine </w:t>
      </w:r>
      <w:r w:rsidR="00887EFB" w:rsidRPr="00FC25DF">
        <w:rPr>
          <w:rFonts w:ascii="Arial" w:hAnsi="Arial" w:cs="Arial"/>
        </w:rPr>
        <w:t>uptake</w:t>
      </w:r>
      <w:r w:rsidR="006C1186" w:rsidRPr="00FC25DF">
        <w:rPr>
          <w:rFonts w:ascii="Arial" w:hAnsi="Arial" w:cs="Arial"/>
        </w:rPr>
        <w:t xml:space="preserve"> (</w:t>
      </w:r>
      <w:r w:rsidR="00AE3CAB" w:rsidRPr="00FC25DF">
        <w:rPr>
          <w:rFonts w:ascii="Arial" w:hAnsi="Arial" w:cs="Arial"/>
        </w:rPr>
        <w:t>Beta</w:t>
      </w:r>
      <w:r w:rsidR="00887EFB" w:rsidRPr="00FC25DF">
        <w:rPr>
          <w:rFonts w:ascii="Arial" w:hAnsi="Arial" w:cs="Arial"/>
        </w:rPr>
        <w:t xml:space="preserve"> coefficient</w:t>
      </w:r>
      <w:r w:rsidR="00205C3D" w:rsidRPr="00FC25DF">
        <w:rPr>
          <w:rFonts w:ascii="Arial" w:hAnsi="Arial" w:cs="Arial"/>
        </w:rPr>
        <w:t xml:space="preserve">: </w:t>
      </w:r>
      <w:r w:rsidR="00887EFB" w:rsidRPr="00FC25DF">
        <w:rPr>
          <w:rFonts w:ascii="Arial" w:eastAsia="Arial" w:hAnsi="Arial" w:cs="Arial"/>
          <w:color w:val="000000"/>
        </w:rPr>
        <w:t>0</w:t>
      </w:r>
      <w:r w:rsidR="006C1186" w:rsidRPr="00FC25DF">
        <w:rPr>
          <w:rFonts w:ascii="Arial" w:eastAsia="Arial" w:hAnsi="Arial" w:cs="Arial"/>
          <w:color w:val="000000"/>
        </w:rPr>
        <w:t>.1</w:t>
      </w:r>
      <w:r w:rsidR="00887EFB" w:rsidRPr="00FC25DF">
        <w:rPr>
          <w:rFonts w:ascii="Arial" w:eastAsia="Arial" w:hAnsi="Arial" w:cs="Arial"/>
          <w:color w:val="000000"/>
        </w:rPr>
        <w:t>8</w:t>
      </w:r>
      <w:r w:rsidR="00077717" w:rsidRPr="00FC25DF">
        <w:rPr>
          <w:rFonts w:ascii="Arial" w:eastAsia="Arial" w:hAnsi="Arial" w:cs="Arial"/>
          <w:color w:val="000000"/>
        </w:rPr>
        <w:t>,</w:t>
      </w:r>
      <w:r w:rsidR="00205C3D" w:rsidRPr="00FC25DF">
        <w:rPr>
          <w:rFonts w:ascii="Arial" w:eastAsia="Arial" w:hAnsi="Arial" w:cs="Arial"/>
          <w:color w:val="000000"/>
        </w:rPr>
        <w:t xml:space="preserve"> 95%CI</w:t>
      </w:r>
      <w:r w:rsidR="00326E47" w:rsidRPr="00FC25DF">
        <w:rPr>
          <w:rFonts w:ascii="Arial" w:eastAsia="Arial" w:hAnsi="Arial" w:cs="Arial"/>
          <w:color w:val="000000"/>
        </w:rPr>
        <w:t xml:space="preserve"> -</w:t>
      </w:r>
      <w:r w:rsidR="00205C3D" w:rsidRPr="00FC25DF">
        <w:rPr>
          <w:rFonts w:ascii="Arial" w:eastAsia="Arial" w:hAnsi="Arial" w:cs="Arial"/>
          <w:color w:val="000000"/>
        </w:rPr>
        <w:t xml:space="preserve"> </w:t>
      </w:r>
      <w:r w:rsidR="00887EFB" w:rsidRPr="00FC25DF">
        <w:rPr>
          <w:rFonts w:ascii="Arial" w:eastAsia="Arial" w:hAnsi="Arial" w:cs="Arial"/>
          <w:color w:val="000000"/>
        </w:rPr>
        <w:t>0.12</w:t>
      </w:r>
      <w:r w:rsidR="00326E47" w:rsidRPr="00FC25DF">
        <w:rPr>
          <w:rFonts w:ascii="Arial" w:eastAsia="Arial" w:hAnsi="Arial" w:cs="Arial"/>
          <w:color w:val="000000"/>
        </w:rPr>
        <w:t xml:space="preserve"> to </w:t>
      </w:r>
      <w:r w:rsidR="00887EFB" w:rsidRPr="00FC25DF">
        <w:rPr>
          <w:rFonts w:ascii="Arial" w:eastAsia="Arial" w:hAnsi="Arial" w:cs="Arial"/>
          <w:color w:val="000000"/>
        </w:rPr>
        <w:t>0.23</w:t>
      </w:r>
      <w:r w:rsidR="006C1186" w:rsidRPr="00FC25DF">
        <w:rPr>
          <w:rFonts w:ascii="Arial" w:eastAsia="Arial" w:hAnsi="Arial" w:cs="Arial"/>
          <w:color w:val="000000"/>
        </w:rPr>
        <w:t>)</w:t>
      </w:r>
      <w:r w:rsidR="00B03D36" w:rsidRPr="00FC25DF">
        <w:rPr>
          <w:rFonts w:ascii="Arial" w:hAnsi="Arial" w:cs="Arial"/>
        </w:rPr>
        <w:t>.</w:t>
      </w:r>
      <w:r w:rsidR="00A5481D" w:rsidRPr="00FC25DF">
        <w:rPr>
          <w:rFonts w:ascii="Arial" w:hAnsi="Arial" w:cs="Arial"/>
        </w:rPr>
        <w:t xml:space="preserve"> </w:t>
      </w:r>
      <w:r w:rsidR="00D83596" w:rsidRPr="00FC25DF">
        <w:rPr>
          <w:rFonts w:ascii="Arial" w:hAnsi="Arial" w:cs="Arial"/>
        </w:rPr>
        <w:t>As anticipated</w:t>
      </w:r>
      <w:r w:rsidR="00270FE2" w:rsidRPr="00FC25DF">
        <w:rPr>
          <w:rFonts w:ascii="Arial" w:hAnsi="Arial" w:cs="Arial"/>
        </w:rPr>
        <w:t>, vaccine confidence was significantly positively associated with</w:t>
      </w:r>
      <w:r w:rsidR="00D83596" w:rsidRPr="00FC25DF">
        <w:rPr>
          <w:rFonts w:ascii="Arial" w:hAnsi="Arial" w:cs="Arial"/>
        </w:rPr>
        <w:t xml:space="preserve"> vaccine uptake</w:t>
      </w:r>
      <w:r w:rsidR="00077717" w:rsidRPr="00FC25DF">
        <w:rPr>
          <w:rFonts w:ascii="Arial" w:hAnsi="Arial" w:cs="Arial"/>
        </w:rPr>
        <w:t xml:space="preserve"> (</w:t>
      </w:r>
      <w:r w:rsidR="00887EFB" w:rsidRPr="00FC25DF">
        <w:rPr>
          <w:rFonts w:ascii="Arial" w:eastAsia="Arial" w:hAnsi="Arial" w:cs="Arial"/>
          <w:color w:val="000000"/>
        </w:rPr>
        <w:t xml:space="preserve">0.17, </w:t>
      </w:r>
      <w:r w:rsidR="00326E47" w:rsidRPr="00FC25DF">
        <w:rPr>
          <w:rFonts w:ascii="Arial" w:eastAsia="Arial" w:hAnsi="Arial" w:cs="Arial"/>
          <w:color w:val="000000"/>
        </w:rPr>
        <w:t xml:space="preserve">95%CI - </w:t>
      </w:r>
      <w:r w:rsidR="00887EFB" w:rsidRPr="00FC25DF">
        <w:rPr>
          <w:rFonts w:ascii="Arial" w:eastAsia="Arial" w:hAnsi="Arial" w:cs="Arial"/>
          <w:color w:val="000000"/>
        </w:rPr>
        <w:t xml:space="preserve">0.16 </w:t>
      </w:r>
      <w:r w:rsidR="00326E47" w:rsidRPr="00FC25DF">
        <w:rPr>
          <w:rFonts w:ascii="Arial" w:eastAsia="Arial" w:hAnsi="Arial" w:cs="Arial"/>
          <w:color w:val="000000"/>
        </w:rPr>
        <w:t xml:space="preserve">to </w:t>
      </w:r>
      <w:r w:rsidR="00887EFB" w:rsidRPr="00FC25DF">
        <w:rPr>
          <w:rFonts w:ascii="Arial" w:eastAsia="Arial" w:hAnsi="Arial" w:cs="Arial"/>
          <w:color w:val="000000"/>
        </w:rPr>
        <w:t xml:space="preserve">0.17). </w:t>
      </w:r>
      <w:r w:rsidR="00D83596" w:rsidRPr="00FC25DF">
        <w:rPr>
          <w:rFonts w:ascii="Arial" w:hAnsi="Arial" w:cs="Arial"/>
        </w:rPr>
        <w:t>Surprisingly, we observed a strong independent association between hope</w:t>
      </w:r>
      <w:r w:rsidR="00270FE2" w:rsidRPr="00FC25DF">
        <w:rPr>
          <w:rFonts w:ascii="Arial" w:hAnsi="Arial" w:cs="Arial"/>
        </w:rPr>
        <w:t xml:space="preserve"> </w:t>
      </w:r>
      <w:r w:rsidR="00D83596" w:rsidRPr="00FC25DF">
        <w:rPr>
          <w:rFonts w:ascii="Arial" w:hAnsi="Arial" w:cs="Arial"/>
        </w:rPr>
        <w:t>and</w:t>
      </w:r>
      <w:r w:rsidR="00270FE2" w:rsidRPr="00FC25DF">
        <w:rPr>
          <w:rFonts w:ascii="Arial" w:hAnsi="Arial" w:cs="Arial"/>
        </w:rPr>
        <w:t xml:space="preserve"> </w:t>
      </w:r>
      <w:r w:rsidR="00D83596" w:rsidRPr="00FC25DF">
        <w:rPr>
          <w:rFonts w:ascii="Arial" w:hAnsi="Arial" w:cs="Arial"/>
        </w:rPr>
        <w:t>vaccine uptake</w:t>
      </w:r>
      <w:r w:rsidR="002B17FC" w:rsidRPr="00FC25DF">
        <w:rPr>
          <w:rFonts w:ascii="Arial" w:hAnsi="Arial" w:cs="Arial"/>
        </w:rPr>
        <w:t xml:space="preserve"> </w:t>
      </w:r>
      <w:r w:rsidR="00887EFB" w:rsidRPr="00FC25DF">
        <w:rPr>
          <w:rFonts w:ascii="Arial" w:hAnsi="Arial" w:cs="Arial"/>
        </w:rPr>
        <w:t>(</w:t>
      </w:r>
      <w:r w:rsidR="00887EFB" w:rsidRPr="00FC25DF">
        <w:rPr>
          <w:rFonts w:ascii="Arial" w:eastAsia="Arial" w:hAnsi="Arial" w:cs="Arial"/>
          <w:color w:val="000000"/>
        </w:rPr>
        <w:t>0.12,</w:t>
      </w:r>
      <w:r w:rsidR="00B36DAD" w:rsidRPr="00FC25DF">
        <w:rPr>
          <w:rFonts w:ascii="Arial" w:eastAsia="Arial" w:hAnsi="Arial" w:cs="Arial"/>
          <w:color w:val="000000"/>
        </w:rPr>
        <w:t xml:space="preserve"> 95%CI -</w:t>
      </w:r>
      <w:r w:rsidR="00887EFB" w:rsidRPr="00FC25DF">
        <w:rPr>
          <w:rFonts w:ascii="Arial" w:eastAsia="Arial" w:hAnsi="Arial" w:cs="Arial"/>
          <w:color w:val="000000"/>
        </w:rPr>
        <w:t xml:space="preserve"> 0.05</w:t>
      </w:r>
      <w:r w:rsidR="00AE3CAB" w:rsidRPr="00FC25DF">
        <w:rPr>
          <w:rFonts w:ascii="Arial" w:eastAsia="Arial" w:hAnsi="Arial" w:cs="Arial"/>
          <w:color w:val="000000"/>
        </w:rPr>
        <w:t xml:space="preserve"> to </w:t>
      </w:r>
      <w:r w:rsidR="00887EFB" w:rsidRPr="00FC25DF">
        <w:rPr>
          <w:rFonts w:ascii="Arial" w:eastAsia="Arial" w:hAnsi="Arial" w:cs="Arial"/>
          <w:color w:val="000000"/>
        </w:rPr>
        <w:t>0.19</w:t>
      </w:r>
      <w:r w:rsidR="00887EFB" w:rsidRPr="00FC25DF">
        <w:rPr>
          <w:rFonts w:ascii="Arial" w:hAnsi="Arial" w:cs="Arial"/>
        </w:rPr>
        <w:t>)</w:t>
      </w:r>
      <w:r w:rsidR="00D83596" w:rsidRPr="00FC25DF">
        <w:rPr>
          <w:rFonts w:ascii="Arial" w:hAnsi="Arial" w:cs="Arial"/>
        </w:rPr>
        <w:t>, even</w:t>
      </w:r>
      <w:r w:rsidR="00270FE2" w:rsidRPr="00FC25DF">
        <w:rPr>
          <w:rFonts w:ascii="Arial" w:hAnsi="Arial" w:cs="Arial"/>
        </w:rPr>
        <w:t xml:space="preserve"> after adjustment for vaccine confidence. </w:t>
      </w:r>
      <w:r w:rsidR="000536B1" w:rsidRPr="00FC25DF">
        <w:rPr>
          <w:rFonts w:ascii="Arial" w:hAnsi="Arial" w:cs="Arial"/>
        </w:rPr>
        <w:t xml:space="preserve">Table 1 presents the regression analyses of hope on vaccine confidence and </w:t>
      </w:r>
      <w:r w:rsidR="002B17FC" w:rsidRPr="00FC25DF">
        <w:rPr>
          <w:rFonts w:ascii="Arial" w:hAnsi="Arial" w:cs="Arial"/>
        </w:rPr>
        <w:t>vaccine uptake</w:t>
      </w:r>
      <w:r w:rsidR="000536B1" w:rsidRPr="00FC25DF">
        <w:rPr>
          <w:rFonts w:ascii="Arial" w:hAnsi="Arial" w:cs="Arial"/>
        </w:rPr>
        <w:t xml:space="preserve"> by </w:t>
      </w:r>
      <w:r w:rsidR="008142D4" w:rsidRPr="00FC25DF">
        <w:rPr>
          <w:rFonts w:ascii="Arial" w:hAnsi="Arial" w:cs="Arial"/>
        </w:rPr>
        <w:t>d</w:t>
      </w:r>
      <w:r w:rsidR="000536B1" w:rsidRPr="00FC25DF">
        <w:rPr>
          <w:rFonts w:ascii="Arial" w:hAnsi="Arial" w:cs="Arial"/>
        </w:rPr>
        <w:t>emographic group.</w:t>
      </w:r>
    </w:p>
    <w:p w14:paraId="6496936C" w14:textId="77777777" w:rsidR="006560B2" w:rsidRPr="00FC25DF" w:rsidRDefault="006560B2" w:rsidP="006560B2">
      <w:pPr>
        <w:rPr>
          <w:rFonts w:ascii="Arial" w:hAnsi="Arial" w:cs="Arial"/>
        </w:rPr>
      </w:pPr>
      <w:r w:rsidRPr="00FC25DF">
        <w:rPr>
          <w:rFonts w:ascii="Arial" w:hAnsi="Arial" w:cs="Arial"/>
        </w:rPr>
        <w:br/>
        <w:t xml:space="preserve">Table 1 Regression analyses of hope on vaccine confidence and vaccine uptake </w:t>
      </w:r>
    </w:p>
    <w:p w14:paraId="7FA275FD" w14:textId="77777777" w:rsidR="006560B2" w:rsidRPr="00FC25DF" w:rsidRDefault="006560B2" w:rsidP="006560B2">
      <w:pPr>
        <w:rPr>
          <w:rFonts w:ascii="Arial" w:hAnsi="Arial" w:cs="Arial"/>
        </w:rPr>
      </w:pPr>
    </w:p>
    <w:tbl>
      <w:tblPr>
        <w:tblStyle w:val="TableGrid"/>
        <w:tblW w:w="0" w:type="auto"/>
        <w:tblLook w:val="04A0" w:firstRow="1" w:lastRow="0" w:firstColumn="1" w:lastColumn="0" w:noHBand="0" w:noVBand="1"/>
      </w:tblPr>
      <w:tblGrid>
        <w:gridCol w:w="3145"/>
        <w:gridCol w:w="2250"/>
        <w:gridCol w:w="3163"/>
      </w:tblGrid>
      <w:tr w:rsidR="006560B2" w:rsidRPr="00FC25DF" w14:paraId="7CD2533F" w14:textId="77777777" w:rsidTr="004C0FF1">
        <w:tc>
          <w:tcPr>
            <w:tcW w:w="3145" w:type="dxa"/>
          </w:tcPr>
          <w:p w14:paraId="1695705C" w14:textId="77777777" w:rsidR="006560B2" w:rsidRPr="00FC25DF" w:rsidRDefault="006560B2" w:rsidP="004C0FF1">
            <w:pPr>
              <w:rPr>
                <w:rFonts w:ascii="Arial" w:eastAsia="Arial" w:hAnsi="Arial" w:cs="Arial"/>
                <w:color w:val="000000"/>
              </w:rPr>
            </w:pPr>
          </w:p>
        </w:tc>
        <w:tc>
          <w:tcPr>
            <w:tcW w:w="2250" w:type="dxa"/>
            <w:vAlign w:val="center"/>
          </w:tcPr>
          <w:p w14:paraId="7E04403A" w14:textId="645ED2F2" w:rsidR="006560B2" w:rsidRPr="00FC25DF" w:rsidRDefault="006560B2" w:rsidP="004C0FF1">
            <w:pPr>
              <w:rPr>
                <w:rFonts w:ascii="Arial" w:eastAsia="Arial" w:hAnsi="Arial" w:cs="Arial"/>
                <w:color w:val="000000"/>
              </w:rPr>
            </w:pPr>
            <w:r w:rsidRPr="00FC25DF">
              <w:rPr>
                <w:rFonts w:ascii="Arial" w:eastAsia="Arial" w:hAnsi="Arial" w:cs="Arial"/>
                <w:color w:val="000000"/>
              </w:rPr>
              <w:t>Regression coefficients for</w:t>
            </w:r>
            <w:r w:rsidRPr="00FC25DF">
              <w:rPr>
                <w:rFonts w:ascii="Arial" w:hAnsi="Arial" w:cs="Arial"/>
              </w:rPr>
              <w:t xml:space="preserve"> </w:t>
            </w:r>
            <w:r w:rsidRPr="00FC25DF">
              <w:rPr>
                <w:rFonts w:ascii="Arial" w:hAnsi="Arial" w:cs="Arial"/>
              </w:rPr>
              <w:lastRenderedPageBreak/>
              <w:t>hope on vaccine</w:t>
            </w:r>
            <w:r w:rsidR="006C7BC5">
              <w:rPr>
                <w:rFonts w:ascii="Arial" w:hAnsi="Arial" w:cs="Arial"/>
              </w:rPr>
              <w:t xml:space="preserve"> uptake</w:t>
            </w:r>
          </w:p>
        </w:tc>
        <w:tc>
          <w:tcPr>
            <w:tcW w:w="3163" w:type="dxa"/>
            <w:vAlign w:val="center"/>
          </w:tcPr>
          <w:p w14:paraId="0420E3DD" w14:textId="1081A5A7" w:rsidR="006560B2" w:rsidRPr="00FC25DF" w:rsidRDefault="006560B2" w:rsidP="004C0FF1">
            <w:pPr>
              <w:rPr>
                <w:rFonts w:ascii="Arial" w:eastAsia="Arial" w:hAnsi="Arial" w:cs="Arial"/>
                <w:color w:val="000000"/>
              </w:rPr>
            </w:pPr>
            <w:r w:rsidRPr="00FC25DF">
              <w:rPr>
                <w:rFonts w:ascii="Arial" w:eastAsia="Arial" w:hAnsi="Arial" w:cs="Arial"/>
                <w:color w:val="000000"/>
              </w:rPr>
              <w:lastRenderedPageBreak/>
              <w:t>Regression coefficients for</w:t>
            </w:r>
            <w:r w:rsidRPr="00FC25DF">
              <w:rPr>
                <w:rFonts w:ascii="Arial" w:hAnsi="Arial" w:cs="Arial"/>
              </w:rPr>
              <w:t xml:space="preserve"> hope on vaccine</w:t>
            </w:r>
            <w:r w:rsidR="006C7BC5">
              <w:rPr>
                <w:rFonts w:ascii="Arial" w:hAnsi="Arial" w:cs="Arial"/>
              </w:rPr>
              <w:t xml:space="preserve"> uptake</w:t>
            </w:r>
            <w:r w:rsidRPr="00FC25DF">
              <w:rPr>
                <w:rFonts w:ascii="Arial" w:hAnsi="Arial" w:cs="Arial"/>
              </w:rPr>
              <w:t xml:space="preserve"> </w:t>
            </w:r>
            <w:r w:rsidRPr="00FC25DF">
              <w:rPr>
                <w:rFonts w:ascii="Arial" w:hAnsi="Arial" w:cs="Arial"/>
              </w:rPr>
              <w:lastRenderedPageBreak/>
              <w:t>with vaccine confidence in the model</w:t>
            </w:r>
          </w:p>
        </w:tc>
      </w:tr>
      <w:tr w:rsidR="006560B2" w:rsidRPr="00FC25DF" w14:paraId="61AAC67C" w14:textId="77777777" w:rsidTr="004C0FF1">
        <w:tc>
          <w:tcPr>
            <w:tcW w:w="3145" w:type="dxa"/>
          </w:tcPr>
          <w:p w14:paraId="2BD0A068" w14:textId="77777777" w:rsidR="006560B2" w:rsidRPr="00FC25DF" w:rsidRDefault="006560B2" w:rsidP="004C0FF1">
            <w:pPr>
              <w:rPr>
                <w:rFonts w:ascii="Arial" w:eastAsia="Arial" w:hAnsi="Arial" w:cs="Arial"/>
                <w:color w:val="000000"/>
              </w:rPr>
            </w:pPr>
            <w:r w:rsidRPr="00FC25DF">
              <w:rPr>
                <w:rFonts w:ascii="Arial" w:eastAsia="Arial" w:hAnsi="Arial" w:cs="Arial"/>
                <w:color w:val="000000"/>
              </w:rPr>
              <w:lastRenderedPageBreak/>
              <w:t xml:space="preserve">All participants </w:t>
            </w:r>
          </w:p>
        </w:tc>
        <w:tc>
          <w:tcPr>
            <w:tcW w:w="2250" w:type="dxa"/>
            <w:vAlign w:val="center"/>
          </w:tcPr>
          <w:p w14:paraId="7DA68DD2" w14:textId="77777777" w:rsidR="006560B2" w:rsidRPr="00FC25DF" w:rsidRDefault="006560B2" w:rsidP="004C0FF1">
            <w:pPr>
              <w:rPr>
                <w:rFonts w:ascii="Arial" w:hAnsi="Arial" w:cs="Arial"/>
              </w:rPr>
            </w:pPr>
            <w:r w:rsidRPr="00FC25DF">
              <w:rPr>
                <w:rFonts w:ascii="Arial" w:eastAsia="Arial" w:hAnsi="Arial" w:cs="Arial"/>
                <w:color w:val="000000"/>
              </w:rPr>
              <w:t>0.18*** [0.12,0.23]</w:t>
            </w:r>
          </w:p>
        </w:tc>
        <w:tc>
          <w:tcPr>
            <w:tcW w:w="3163" w:type="dxa"/>
            <w:vAlign w:val="center"/>
          </w:tcPr>
          <w:p w14:paraId="799B9B89" w14:textId="77777777" w:rsidR="006560B2" w:rsidRPr="00FC25DF" w:rsidRDefault="006560B2" w:rsidP="004C0FF1">
            <w:pPr>
              <w:rPr>
                <w:rFonts w:ascii="Arial" w:hAnsi="Arial" w:cs="Arial"/>
              </w:rPr>
            </w:pPr>
            <w:r w:rsidRPr="00FC25DF">
              <w:rPr>
                <w:rFonts w:ascii="Arial" w:eastAsia="Arial" w:hAnsi="Arial" w:cs="Arial"/>
                <w:color w:val="000000"/>
              </w:rPr>
              <w:t>0.12*** [0.05,0.19]</w:t>
            </w:r>
          </w:p>
        </w:tc>
      </w:tr>
      <w:tr w:rsidR="006560B2" w:rsidRPr="00FC25DF" w14:paraId="1E04F9C0" w14:textId="77777777" w:rsidTr="004C0FF1">
        <w:tc>
          <w:tcPr>
            <w:tcW w:w="3145" w:type="dxa"/>
          </w:tcPr>
          <w:p w14:paraId="6F8D7CA7" w14:textId="77777777" w:rsidR="006560B2" w:rsidRPr="00FC25DF" w:rsidRDefault="006560B2" w:rsidP="004C0FF1">
            <w:pPr>
              <w:rPr>
                <w:rFonts w:ascii="Arial" w:hAnsi="Arial" w:cs="Arial"/>
              </w:rPr>
            </w:pPr>
            <w:r w:rsidRPr="00FC25DF">
              <w:rPr>
                <w:rFonts w:ascii="Arial" w:hAnsi="Arial" w:cs="Arial"/>
              </w:rPr>
              <w:t>Black participants</w:t>
            </w:r>
          </w:p>
        </w:tc>
        <w:tc>
          <w:tcPr>
            <w:tcW w:w="2250" w:type="dxa"/>
            <w:vAlign w:val="center"/>
          </w:tcPr>
          <w:p w14:paraId="21F40B4E" w14:textId="77777777" w:rsidR="006560B2" w:rsidRPr="00FC25DF" w:rsidRDefault="006560B2" w:rsidP="004C0FF1">
            <w:pPr>
              <w:rPr>
                <w:rFonts w:ascii="Arial" w:hAnsi="Arial" w:cs="Arial"/>
              </w:rPr>
            </w:pPr>
            <w:r w:rsidRPr="00FC25DF">
              <w:rPr>
                <w:rFonts w:ascii="Arial" w:eastAsia="Arial" w:hAnsi="Arial" w:cs="Arial"/>
                <w:color w:val="000000"/>
              </w:rPr>
              <w:t xml:space="preserve">0.34*** [0.19,0.49] </w:t>
            </w:r>
          </w:p>
        </w:tc>
        <w:tc>
          <w:tcPr>
            <w:tcW w:w="3163" w:type="dxa"/>
            <w:vAlign w:val="center"/>
          </w:tcPr>
          <w:p w14:paraId="2A6273E6" w14:textId="77777777" w:rsidR="006560B2" w:rsidRPr="00FC25DF" w:rsidRDefault="006560B2" w:rsidP="004C0FF1">
            <w:pPr>
              <w:rPr>
                <w:rFonts w:ascii="Arial" w:hAnsi="Arial" w:cs="Arial"/>
              </w:rPr>
            </w:pPr>
            <w:r w:rsidRPr="00FC25DF">
              <w:rPr>
                <w:rFonts w:ascii="Arial" w:eastAsia="Arial" w:hAnsi="Arial" w:cs="Arial"/>
                <w:color w:val="000000"/>
              </w:rPr>
              <w:t xml:space="preserve">0.31*** [0.14,0.48] </w:t>
            </w:r>
          </w:p>
        </w:tc>
      </w:tr>
      <w:tr w:rsidR="006560B2" w:rsidRPr="00FC25DF" w14:paraId="4F75C63C" w14:textId="77777777" w:rsidTr="004C0FF1">
        <w:tc>
          <w:tcPr>
            <w:tcW w:w="3145" w:type="dxa"/>
          </w:tcPr>
          <w:p w14:paraId="3FEE0142" w14:textId="77777777" w:rsidR="006560B2" w:rsidRPr="00FC25DF" w:rsidRDefault="006560B2" w:rsidP="004C0FF1">
            <w:pPr>
              <w:rPr>
                <w:rFonts w:ascii="Arial" w:hAnsi="Arial" w:cs="Arial"/>
              </w:rPr>
            </w:pPr>
            <w:r w:rsidRPr="00FC25DF">
              <w:rPr>
                <w:rFonts w:ascii="Arial" w:hAnsi="Arial" w:cs="Arial"/>
              </w:rPr>
              <w:t>Low-income participants</w:t>
            </w:r>
          </w:p>
        </w:tc>
        <w:tc>
          <w:tcPr>
            <w:tcW w:w="2250" w:type="dxa"/>
            <w:vAlign w:val="center"/>
          </w:tcPr>
          <w:p w14:paraId="28B317E5" w14:textId="77777777" w:rsidR="006560B2" w:rsidRPr="00FC25DF" w:rsidRDefault="006560B2" w:rsidP="004C0FF1">
            <w:pPr>
              <w:rPr>
                <w:rFonts w:ascii="Arial" w:hAnsi="Arial" w:cs="Arial"/>
              </w:rPr>
            </w:pPr>
            <w:r w:rsidRPr="00FC25DF">
              <w:rPr>
                <w:rFonts w:ascii="Arial" w:eastAsia="Arial" w:hAnsi="Arial" w:cs="Arial"/>
                <w:color w:val="000000"/>
              </w:rPr>
              <w:t xml:space="preserve">0.15*** [0.07,0.23] </w:t>
            </w:r>
          </w:p>
        </w:tc>
        <w:tc>
          <w:tcPr>
            <w:tcW w:w="3163" w:type="dxa"/>
            <w:vAlign w:val="center"/>
          </w:tcPr>
          <w:p w14:paraId="79A87AA3" w14:textId="77777777" w:rsidR="006560B2" w:rsidRPr="00FC25DF" w:rsidRDefault="006560B2" w:rsidP="004C0FF1">
            <w:pPr>
              <w:rPr>
                <w:rFonts w:ascii="Arial" w:hAnsi="Arial" w:cs="Arial"/>
              </w:rPr>
            </w:pPr>
            <w:r w:rsidRPr="00FC25DF">
              <w:rPr>
                <w:rFonts w:ascii="Arial" w:eastAsia="Arial" w:hAnsi="Arial" w:cs="Arial"/>
                <w:color w:val="000000"/>
              </w:rPr>
              <w:t xml:space="preserve">0.17*** [0.07,0.27] </w:t>
            </w:r>
          </w:p>
        </w:tc>
      </w:tr>
      <w:tr w:rsidR="006560B2" w:rsidRPr="00FC25DF" w14:paraId="6C2490C7" w14:textId="77777777" w:rsidTr="004C0FF1">
        <w:tc>
          <w:tcPr>
            <w:tcW w:w="3145" w:type="dxa"/>
          </w:tcPr>
          <w:p w14:paraId="7442D1EC" w14:textId="77777777" w:rsidR="006560B2" w:rsidRPr="00FC25DF" w:rsidRDefault="006560B2" w:rsidP="004C0FF1">
            <w:pPr>
              <w:rPr>
                <w:rFonts w:ascii="Arial" w:hAnsi="Arial" w:cs="Arial"/>
              </w:rPr>
            </w:pPr>
            <w:r w:rsidRPr="00FC25DF">
              <w:rPr>
                <w:rFonts w:ascii="Arial" w:hAnsi="Arial" w:cs="Arial"/>
              </w:rPr>
              <w:t>Rural participants</w:t>
            </w:r>
          </w:p>
        </w:tc>
        <w:tc>
          <w:tcPr>
            <w:tcW w:w="2250" w:type="dxa"/>
            <w:vAlign w:val="center"/>
          </w:tcPr>
          <w:p w14:paraId="427C3AAD" w14:textId="77777777" w:rsidR="006560B2" w:rsidRPr="00FC25DF" w:rsidRDefault="006560B2" w:rsidP="004C0FF1">
            <w:pPr>
              <w:rPr>
                <w:rFonts w:ascii="Arial" w:hAnsi="Arial" w:cs="Arial"/>
              </w:rPr>
            </w:pPr>
            <w:r w:rsidRPr="00FC25DF">
              <w:rPr>
                <w:rFonts w:ascii="Arial" w:eastAsia="Arial" w:hAnsi="Arial" w:cs="Arial"/>
                <w:color w:val="000000"/>
              </w:rPr>
              <w:t xml:space="preserve">0.21*** [0.10,0.32] </w:t>
            </w:r>
          </w:p>
        </w:tc>
        <w:tc>
          <w:tcPr>
            <w:tcW w:w="3163" w:type="dxa"/>
            <w:vAlign w:val="center"/>
          </w:tcPr>
          <w:p w14:paraId="32E3E713" w14:textId="77777777" w:rsidR="006560B2" w:rsidRPr="00FC25DF" w:rsidRDefault="006560B2" w:rsidP="004C0FF1">
            <w:pPr>
              <w:rPr>
                <w:rFonts w:ascii="Arial" w:hAnsi="Arial" w:cs="Arial"/>
              </w:rPr>
            </w:pPr>
            <w:r w:rsidRPr="00FC25DF">
              <w:rPr>
                <w:rFonts w:ascii="Arial" w:eastAsia="Arial" w:hAnsi="Arial" w:cs="Arial"/>
                <w:color w:val="000000"/>
              </w:rPr>
              <w:t xml:space="preserve">0.16* [0.03,0.30] </w:t>
            </w:r>
          </w:p>
        </w:tc>
      </w:tr>
      <w:tr w:rsidR="006560B2" w:rsidRPr="00FC25DF" w14:paraId="000567E0" w14:textId="77777777" w:rsidTr="004C0FF1">
        <w:tc>
          <w:tcPr>
            <w:tcW w:w="3145" w:type="dxa"/>
          </w:tcPr>
          <w:p w14:paraId="51D30A11" w14:textId="77777777" w:rsidR="006560B2" w:rsidRPr="00FC25DF" w:rsidRDefault="006560B2" w:rsidP="004C0FF1">
            <w:pPr>
              <w:rPr>
                <w:rFonts w:ascii="Arial" w:hAnsi="Arial" w:cs="Arial"/>
              </w:rPr>
            </w:pPr>
            <w:r w:rsidRPr="00FC25DF">
              <w:rPr>
                <w:rFonts w:ascii="Arial" w:hAnsi="Arial" w:cs="Arial"/>
              </w:rPr>
              <w:t>Low-education participants</w:t>
            </w:r>
          </w:p>
        </w:tc>
        <w:tc>
          <w:tcPr>
            <w:tcW w:w="2250" w:type="dxa"/>
            <w:vAlign w:val="center"/>
          </w:tcPr>
          <w:p w14:paraId="28361E0C" w14:textId="77777777" w:rsidR="006560B2" w:rsidRPr="00FC25DF" w:rsidRDefault="006560B2" w:rsidP="004C0FF1">
            <w:pPr>
              <w:rPr>
                <w:rFonts w:ascii="Arial" w:hAnsi="Arial" w:cs="Arial"/>
              </w:rPr>
            </w:pPr>
            <w:r w:rsidRPr="00FC25DF">
              <w:rPr>
                <w:rFonts w:ascii="Arial" w:eastAsia="Arial" w:hAnsi="Arial" w:cs="Arial"/>
                <w:color w:val="000000"/>
              </w:rPr>
              <w:t xml:space="preserve">0.22*** [0.12,0.31] </w:t>
            </w:r>
          </w:p>
        </w:tc>
        <w:tc>
          <w:tcPr>
            <w:tcW w:w="3163" w:type="dxa"/>
            <w:vAlign w:val="center"/>
          </w:tcPr>
          <w:p w14:paraId="3F2B6D1B" w14:textId="77777777" w:rsidR="006560B2" w:rsidRPr="00FC25DF" w:rsidRDefault="006560B2" w:rsidP="004C0FF1">
            <w:pPr>
              <w:rPr>
                <w:rFonts w:ascii="Arial" w:hAnsi="Arial" w:cs="Arial"/>
              </w:rPr>
            </w:pPr>
            <w:r w:rsidRPr="00FC25DF">
              <w:rPr>
                <w:rFonts w:ascii="Arial" w:eastAsia="Arial" w:hAnsi="Arial" w:cs="Arial"/>
                <w:color w:val="000000"/>
              </w:rPr>
              <w:t xml:space="preserve">0.23*** [0.12,0.35] </w:t>
            </w:r>
          </w:p>
        </w:tc>
      </w:tr>
    </w:tbl>
    <w:p w14:paraId="6A6E9F4A" w14:textId="77777777" w:rsidR="006560B2" w:rsidRPr="00FC25DF" w:rsidRDefault="006560B2" w:rsidP="006560B2">
      <w:pPr>
        <w:rPr>
          <w:rFonts w:ascii="Arial" w:hAnsi="Arial" w:cs="Arial"/>
        </w:rPr>
      </w:pPr>
      <w:r w:rsidRPr="00FC25DF">
        <w:rPr>
          <w:rFonts w:ascii="Arial" w:hAnsi="Arial" w:cs="Arial"/>
        </w:rPr>
        <w:t>***p&lt;0.001 **p&lt;0.01 *p&lt;0.05</w:t>
      </w:r>
    </w:p>
    <w:p w14:paraId="64076C3E" w14:textId="77777777" w:rsidR="006560B2" w:rsidRDefault="005411D3" w:rsidP="006560B2">
      <w:pPr>
        <w:spacing w:line="276" w:lineRule="auto"/>
        <w:rPr>
          <w:rFonts w:ascii="Arial" w:hAnsi="Arial" w:cs="Arial"/>
        </w:rPr>
      </w:pPr>
      <w:r w:rsidRPr="00FC25DF">
        <w:rPr>
          <w:rFonts w:ascii="Arial" w:hAnsi="Arial" w:cs="Arial"/>
        </w:rPr>
        <w:t xml:space="preserve">Our mediation analysis revealed that for every </w:t>
      </w:r>
      <w:r w:rsidR="009F7DE2" w:rsidRPr="00FC25DF">
        <w:rPr>
          <w:rFonts w:ascii="Arial" w:hAnsi="Arial" w:cs="Arial"/>
        </w:rPr>
        <w:t>point</w:t>
      </w:r>
      <w:r w:rsidRPr="00FC25DF">
        <w:rPr>
          <w:rFonts w:ascii="Arial" w:hAnsi="Arial" w:cs="Arial"/>
        </w:rPr>
        <w:t xml:space="preserve"> increase in mean hope score, </w:t>
      </w:r>
      <w:r w:rsidR="003E41DB" w:rsidRPr="00FC25DF">
        <w:rPr>
          <w:rFonts w:ascii="Arial" w:hAnsi="Arial" w:cs="Arial"/>
        </w:rPr>
        <w:t>prevalence of vaccine uptake</w:t>
      </w:r>
      <w:r w:rsidRPr="00FC25DF">
        <w:rPr>
          <w:rFonts w:ascii="Arial" w:hAnsi="Arial" w:cs="Arial"/>
        </w:rPr>
        <w:t xml:space="preserve"> went up by 5</w:t>
      </w:r>
      <w:r w:rsidR="00640346" w:rsidRPr="00FC25DF">
        <w:rPr>
          <w:rFonts w:ascii="Arial" w:hAnsi="Arial" w:cs="Arial"/>
        </w:rPr>
        <w:t>.4</w:t>
      </w:r>
      <w:r w:rsidRPr="00FC25DF">
        <w:rPr>
          <w:rFonts w:ascii="Arial" w:hAnsi="Arial" w:cs="Arial"/>
        </w:rPr>
        <w:t xml:space="preserve"> </w:t>
      </w:r>
      <w:r w:rsidR="009F7DE2" w:rsidRPr="00FC25DF">
        <w:rPr>
          <w:rFonts w:ascii="Arial" w:hAnsi="Arial" w:cs="Arial"/>
        </w:rPr>
        <w:t>points</w:t>
      </w:r>
      <w:r w:rsidR="000536B1" w:rsidRPr="00FC25DF">
        <w:rPr>
          <w:rFonts w:ascii="Arial" w:hAnsi="Arial" w:cs="Arial"/>
        </w:rPr>
        <w:t xml:space="preserve"> across all</w:t>
      </w:r>
      <w:r w:rsidR="002B17FC" w:rsidRPr="00FC25DF">
        <w:rPr>
          <w:rFonts w:ascii="Arial" w:hAnsi="Arial" w:cs="Arial"/>
        </w:rPr>
        <w:t xml:space="preserve"> </w:t>
      </w:r>
      <w:r w:rsidR="000536B1" w:rsidRPr="00FC25DF">
        <w:rPr>
          <w:rFonts w:ascii="Arial" w:hAnsi="Arial" w:cs="Arial"/>
        </w:rPr>
        <w:t>participants</w:t>
      </w:r>
      <w:r w:rsidRPr="00FC25DF">
        <w:rPr>
          <w:rFonts w:ascii="Arial" w:hAnsi="Arial" w:cs="Arial"/>
        </w:rPr>
        <w:t xml:space="preserve">. Of this, </w:t>
      </w:r>
      <w:r w:rsidR="00640346" w:rsidRPr="00FC25DF">
        <w:rPr>
          <w:rFonts w:ascii="Arial" w:hAnsi="Arial" w:cs="Arial"/>
        </w:rPr>
        <w:t>2.8</w:t>
      </w:r>
      <w:r w:rsidRPr="00FC25DF">
        <w:rPr>
          <w:rFonts w:ascii="Arial" w:hAnsi="Arial" w:cs="Arial"/>
        </w:rPr>
        <w:t xml:space="preserve"> points (</w:t>
      </w:r>
      <w:r w:rsidR="00640346" w:rsidRPr="00FC25DF">
        <w:rPr>
          <w:rFonts w:ascii="Arial" w:hAnsi="Arial" w:cs="Arial"/>
        </w:rPr>
        <w:t>52</w:t>
      </w:r>
      <w:r w:rsidRPr="00FC25DF">
        <w:rPr>
          <w:rFonts w:ascii="Arial" w:hAnsi="Arial" w:cs="Arial"/>
        </w:rPr>
        <w:t xml:space="preserve">% of the total effect) was attributable to the </w:t>
      </w:r>
      <w:r w:rsidR="00640346" w:rsidRPr="00FC25DF">
        <w:rPr>
          <w:rFonts w:ascii="Arial" w:hAnsi="Arial" w:cs="Arial"/>
        </w:rPr>
        <w:t xml:space="preserve">direct </w:t>
      </w:r>
      <w:r w:rsidRPr="00FC25DF">
        <w:rPr>
          <w:rFonts w:ascii="Arial" w:hAnsi="Arial" w:cs="Arial"/>
        </w:rPr>
        <w:t>pathway between hope and vaccin</w:t>
      </w:r>
      <w:r w:rsidR="00E56916" w:rsidRPr="00FC25DF">
        <w:rPr>
          <w:rFonts w:ascii="Arial" w:hAnsi="Arial" w:cs="Arial"/>
        </w:rPr>
        <w:t>e uptake</w:t>
      </w:r>
      <w:r w:rsidRPr="00FC25DF">
        <w:rPr>
          <w:rFonts w:ascii="Arial" w:hAnsi="Arial" w:cs="Arial"/>
        </w:rPr>
        <w:t>.</w:t>
      </w:r>
      <w:r w:rsidR="00640346" w:rsidRPr="00FC25DF">
        <w:rPr>
          <w:rFonts w:ascii="Arial" w:hAnsi="Arial" w:cs="Arial"/>
        </w:rPr>
        <w:t xml:space="preserve"> </w:t>
      </w:r>
      <w:r w:rsidR="00D83596" w:rsidRPr="00FC25DF">
        <w:rPr>
          <w:rFonts w:ascii="Arial" w:hAnsi="Arial" w:cs="Arial"/>
        </w:rPr>
        <w:t xml:space="preserve">Figure </w:t>
      </w:r>
      <w:r w:rsidRPr="00FC25DF">
        <w:rPr>
          <w:rFonts w:ascii="Arial" w:hAnsi="Arial" w:cs="Arial"/>
        </w:rPr>
        <w:t>2</w:t>
      </w:r>
      <w:r w:rsidR="00D83596" w:rsidRPr="00FC25DF">
        <w:rPr>
          <w:rFonts w:ascii="Arial" w:hAnsi="Arial" w:cs="Arial"/>
        </w:rPr>
        <w:t xml:space="preserve"> shows the </w:t>
      </w:r>
      <w:r w:rsidR="000536B1" w:rsidRPr="00FC25DF">
        <w:rPr>
          <w:rFonts w:ascii="Arial" w:hAnsi="Arial" w:cs="Arial"/>
        </w:rPr>
        <w:t>mediation analysis model</w:t>
      </w:r>
      <w:r w:rsidR="00D83596" w:rsidRPr="00FC25DF">
        <w:rPr>
          <w:rFonts w:ascii="Arial" w:hAnsi="Arial" w:cs="Arial"/>
        </w:rPr>
        <w:t xml:space="preserve"> of hope </w:t>
      </w:r>
      <w:r w:rsidRPr="00FC25DF">
        <w:rPr>
          <w:rFonts w:ascii="Arial" w:hAnsi="Arial" w:cs="Arial"/>
        </w:rPr>
        <w:t>with</w:t>
      </w:r>
      <w:r w:rsidR="000536B1" w:rsidRPr="00FC25DF">
        <w:rPr>
          <w:rFonts w:ascii="Arial" w:hAnsi="Arial" w:cs="Arial"/>
        </w:rPr>
        <w:t xml:space="preserve"> vaccine confidence and</w:t>
      </w:r>
      <w:r w:rsidR="00D83596" w:rsidRPr="00FC25DF">
        <w:rPr>
          <w:rFonts w:ascii="Arial" w:hAnsi="Arial" w:cs="Arial"/>
        </w:rPr>
        <w:t xml:space="preserve"> vaccine </w:t>
      </w:r>
      <w:r w:rsidRPr="00FC25DF">
        <w:rPr>
          <w:rFonts w:ascii="Arial" w:hAnsi="Arial" w:cs="Arial"/>
        </w:rPr>
        <w:t>uptake</w:t>
      </w:r>
      <w:r w:rsidR="009F7DE2" w:rsidRPr="00FC25DF">
        <w:rPr>
          <w:rFonts w:ascii="Arial" w:hAnsi="Arial" w:cs="Arial"/>
        </w:rPr>
        <w:t>.</w:t>
      </w:r>
    </w:p>
    <w:p w14:paraId="7D4A5179" w14:textId="1EC76F59" w:rsidR="00246FA1" w:rsidRPr="00FC25DF" w:rsidRDefault="005411D3" w:rsidP="006560B2">
      <w:pPr>
        <w:spacing w:line="276" w:lineRule="auto"/>
        <w:rPr>
          <w:rFonts w:ascii="Arial" w:hAnsi="Arial" w:cs="Arial"/>
        </w:rPr>
      </w:pPr>
      <w:r w:rsidRPr="00FC25DF">
        <w:rPr>
          <w:rFonts w:ascii="Arial" w:hAnsi="Arial" w:cs="Arial"/>
        </w:rPr>
        <w:t xml:space="preserve"> </w:t>
      </w:r>
    </w:p>
    <w:p w14:paraId="5A918E0D" w14:textId="77777777" w:rsidR="006560B2" w:rsidRPr="00FC25DF" w:rsidRDefault="006560B2" w:rsidP="006560B2">
      <w:pPr>
        <w:spacing w:line="480" w:lineRule="auto"/>
        <w:rPr>
          <w:rFonts w:ascii="Arial" w:hAnsi="Arial" w:cs="Arial"/>
        </w:rPr>
      </w:pPr>
      <w:r w:rsidRPr="00FC25DF">
        <w:rPr>
          <w:rFonts w:ascii="Arial" w:hAnsi="Arial" w:cs="Arial"/>
        </w:rPr>
        <w:t>Figure 2. Mediation analysis model and interpretation models</w:t>
      </w:r>
    </w:p>
    <w:p w14:paraId="1D035C92" w14:textId="77777777" w:rsidR="006560B2" w:rsidRDefault="006560B2" w:rsidP="006560B2">
      <w:pPr>
        <w:spacing w:line="480" w:lineRule="auto"/>
        <w:rPr>
          <w:rFonts w:ascii="Arial" w:hAnsi="Arial" w:cs="Arial"/>
        </w:rPr>
      </w:pPr>
      <w:r w:rsidRPr="00FC25DF">
        <w:rPr>
          <w:rFonts w:ascii="Arial" w:hAnsi="Arial" w:cs="Arial"/>
          <w:noProof/>
        </w:rPr>
        <w:drawing>
          <wp:inline distT="0" distB="0" distL="0" distR="0" wp14:anchorId="25030A55" wp14:editId="00B028B0">
            <wp:extent cx="4035104" cy="4469791"/>
            <wp:effectExtent l="0" t="0" r="381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5104" cy="4469791"/>
                    </a:xfrm>
                    <a:prstGeom prst="rect">
                      <a:avLst/>
                    </a:prstGeom>
                  </pic:spPr>
                </pic:pic>
              </a:graphicData>
            </a:graphic>
          </wp:inline>
        </w:drawing>
      </w:r>
    </w:p>
    <w:p w14:paraId="05613F6D" w14:textId="77777777" w:rsidR="008D5F32" w:rsidRPr="00FC25DF" w:rsidRDefault="008D5F32" w:rsidP="006560B2">
      <w:pPr>
        <w:spacing w:line="276" w:lineRule="auto"/>
        <w:rPr>
          <w:rFonts w:ascii="Arial" w:hAnsi="Arial" w:cs="Arial"/>
        </w:rPr>
      </w:pPr>
    </w:p>
    <w:p w14:paraId="30F18B9E" w14:textId="3FF45B96" w:rsidR="007332A7" w:rsidRPr="00FC25DF" w:rsidRDefault="00655A3E" w:rsidP="006560B2">
      <w:pPr>
        <w:spacing w:line="276" w:lineRule="auto"/>
        <w:rPr>
          <w:rFonts w:ascii="Arial" w:hAnsi="Arial" w:cs="Arial"/>
        </w:rPr>
      </w:pPr>
      <w:r w:rsidRPr="00FC25DF">
        <w:rPr>
          <w:rFonts w:ascii="Arial" w:hAnsi="Arial" w:cs="Arial"/>
          <w:u w:val="single"/>
        </w:rPr>
        <w:t>Discussion</w:t>
      </w:r>
      <w:r w:rsidR="009B2576" w:rsidRPr="00FC25DF">
        <w:rPr>
          <w:rFonts w:ascii="Arial" w:hAnsi="Arial" w:cs="Arial"/>
        </w:rPr>
        <w:t>:</w:t>
      </w:r>
    </w:p>
    <w:p w14:paraId="150E1B95" w14:textId="4671E375" w:rsidR="0091287F" w:rsidRPr="00FC25DF" w:rsidRDefault="002C2FF3" w:rsidP="006560B2">
      <w:pPr>
        <w:spacing w:line="276" w:lineRule="auto"/>
        <w:rPr>
          <w:rFonts w:ascii="Arial" w:hAnsi="Arial" w:cs="Arial"/>
        </w:rPr>
      </w:pPr>
      <w:r w:rsidRPr="00FC25DF">
        <w:rPr>
          <w:rFonts w:ascii="Arial" w:hAnsi="Arial" w:cs="Arial"/>
        </w:rPr>
        <w:lastRenderedPageBreak/>
        <w:t>This study is the first of its kind attempting to</w:t>
      </w:r>
      <w:r w:rsidR="00E05DFD" w:rsidRPr="00FC25DF">
        <w:rPr>
          <w:rFonts w:ascii="Arial" w:hAnsi="Arial" w:cs="Arial"/>
        </w:rPr>
        <w:t xml:space="preserve"> quantify the association between hope, vaccine </w:t>
      </w:r>
      <w:r w:rsidR="006A28DE" w:rsidRPr="00FC25DF">
        <w:rPr>
          <w:rFonts w:ascii="Arial" w:hAnsi="Arial" w:cs="Arial"/>
        </w:rPr>
        <w:t>hesitancy</w:t>
      </w:r>
      <w:r w:rsidR="00E05DFD" w:rsidRPr="00FC25DF">
        <w:rPr>
          <w:rFonts w:ascii="Arial" w:hAnsi="Arial" w:cs="Arial"/>
        </w:rPr>
        <w:t xml:space="preserve"> and vaccine uptake</w:t>
      </w:r>
      <w:r w:rsidR="006A28DE" w:rsidRPr="00FC25DF">
        <w:rPr>
          <w:rFonts w:ascii="Arial" w:hAnsi="Arial" w:cs="Arial"/>
        </w:rPr>
        <w:t xml:space="preserve"> in the US.</w:t>
      </w:r>
      <w:r w:rsidR="00E05DFD" w:rsidRPr="00FC25DF">
        <w:rPr>
          <w:rFonts w:ascii="Arial" w:hAnsi="Arial" w:cs="Arial"/>
        </w:rPr>
        <w:t xml:space="preserve"> </w:t>
      </w:r>
      <w:r w:rsidR="00D53E95" w:rsidRPr="00FC25DF">
        <w:rPr>
          <w:rFonts w:ascii="Arial" w:hAnsi="Arial" w:cs="Arial"/>
        </w:rPr>
        <w:t xml:space="preserve">We </w:t>
      </w:r>
      <w:r w:rsidR="006E2DEB" w:rsidRPr="00FC25DF">
        <w:rPr>
          <w:rFonts w:ascii="Arial" w:hAnsi="Arial" w:cs="Arial"/>
        </w:rPr>
        <w:t>observed</w:t>
      </w:r>
      <w:r w:rsidR="00D53E95" w:rsidRPr="00FC25DF">
        <w:rPr>
          <w:rFonts w:ascii="Arial" w:hAnsi="Arial" w:cs="Arial"/>
        </w:rPr>
        <w:t xml:space="preserve"> significant associations between hope, vaccine </w:t>
      </w:r>
      <w:r w:rsidR="009164FF" w:rsidRPr="00FC25DF">
        <w:rPr>
          <w:rFonts w:ascii="Arial" w:hAnsi="Arial" w:cs="Arial"/>
        </w:rPr>
        <w:t>hesitancy</w:t>
      </w:r>
      <w:r w:rsidR="00D53E95" w:rsidRPr="00FC25DF">
        <w:rPr>
          <w:rFonts w:ascii="Arial" w:hAnsi="Arial" w:cs="Arial"/>
        </w:rPr>
        <w:t xml:space="preserve"> and </w:t>
      </w:r>
      <w:r w:rsidR="001B35BF" w:rsidRPr="00FC25DF">
        <w:rPr>
          <w:rFonts w:ascii="Arial" w:hAnsi="Arial" w:cs="Arial"/>
        </w:rPr>
        <w:t>vaccine uptake</w:t>
      </w:r>
      <w:r w:rsidR="00B860B3" w:rsidRPr="00FC25DF">
        <w:rPr>
          <w:rFonts w:ascii="Arial" w:hAnsi="Arial" w:cs="Arial"/>
        </w:rPr>
        <w:t xml:space="preserve">, as well as </w:t>
      </w:r>
      <w:r w:rsidR="00E83044">
        <w:rPr>
          <w:rFonts w:ascii="Arial" w:hAnsi="Arial" w:cs="Arial"/>
        </w:rPr>
        <w:t xml:space="preserve">a </w:t>
      </w:r>
      <w:r w:rsidR="003143AF" w:rsidRPr="00FC25DF">
        <w:rPr>
          <w:rFonts w:ascii="Arial" w:hAnsi="Arial" w:cs="Arial"/>
        </w:rPr>
        <w:t xml:space="preserve">generally </w:t>
      </w:r>
      <w:r w:rsidR="00B860B3" w:rsidRPr="00FC25DF">
        <w:rPr>
          <w:rFonts w:ascii="Arial" w:hAnsi="Arial" w:cs="Arial"/>
        </w:rPr>
        <w:t>low</w:t>
      </w:r>
      <w:r w:rsidR="00E83044">
        <w:rPr>
          <w:rFonts w:ascii="Arial" w:hAnsi="Arial" w:cs="Arial"/>
        </w:rPr>
        <w:t xml:space="preserve"> grand</w:t>
      </w:r>
      <w:r w:rsidR="00B860B3" w:rsidRPr="00FC25DF">
        <w:rPr>
          <w:rFonts w:ascii="Arial" w:hAnsi="Arial" w:cs="Arial"/>
        </w:rPr>
        <w:t xml:space="preserve"> mean hope score across</w:t>
      </w:r>
      <w:r w:rsidR="003143AF" w:rsidRPr="00FC25DF">
        <w:rPr>
          <w:rFonts w:ascii="Arial" w:hAnsi="Arial" w:cs="Arial"/>
        </w:rPr>
        <w:t xml:space="preserve"> all</w:t>
      </w:r>
      <w:r w:rsidR="00B860B3" w:rsidRPr="00FC25DF">
        <w:rPr>
          <w:rFonts w:ascii="Arial" w:hAnsi="Arial" w:cs="Arial"/>
        </w:rPr>
        <w:t xml:space="preserve"> </w:t>
      </w:r>
      <w:r w:rsidR="00B36DAD" w:rsidRPr="00FC25DF">
        <w:rPr>
          <w:rFonts w:ascii="Arial" w:hAnsi="Arial" w:cs="Arial"/>
        </w:rPr>
        <w:t xml:space="preserve">US </w:t>
      </w:r>
      <w:r w:rsidR="00E83044">
        <w:rPr>
          <w:rFonts w:ascii="Arial" w:hAnsi="Arial" w:cs="Arial"/>
        </w:rPr>
        <w:t>participants</w:t>
      </w:r>
      <w:r w:rsidR="00B860B3" w:rsidRPr="00FC25DF">
        <w:rPr>
          <w:rFonts w:ascii="Arial" w:hAnsi="Arial" w:cs="Arial"/>
        </w:rPr>
        <w:t>.</w:t>
      </w:r>
      <w:r w:rsidR="00FA7DAA" w:rsidRPr="00FC25DF">
        <w:rPr>
          <w:rFonts w:ascii="Arial" w:hAnsi="Arial" w:cs="Arial"/>
        </w:rPr>
        <w:t xml:space="preserve"> This finding contrasts with the medium</w:t>
      </w:r>
      <w:r w:rsidR="0091287F" w:rsidRPr="00FC25DF">
        <w:rPr>
          <w:rFonts w:ascii="Arial" w:hAnsi="Arial" w:cs="Arial"/>
        </w:rPr>
        <w:t>-range</w:t>
      </w:r>
      <w:r w:rsidR="00F50542" w:rsidRPr="00FC25DF">
        <w:rPr>
          <w:rFonts w:ascii="Arial" w:hAnsi="Arial" w:cs="Arial"/>
        </w:rPr>
        <w:t xml:space="preserve"> grand</w:t>
      </w:r>
      <w:r w:rsidR="0091287F" w:rsidRPr="00FC25DF">
        <w:rPr>
          <w:rFonts w:ascii="Arial" w:hAnsi="Arial" w:cs="Arial"/>
        </w:rPr>
        <w:t xml:space="preserve"> mean</w:t>
      </w:r>
      <w:r w:rsidR="00FA7DAA" w:rsidRPr="00FC25DF">
        <w:rPr>
          <w:rFonts w:ascii="Arial" w:hAnsi="Arial" w:cs="Arial"/>
        </w:rPr>
        <w:t xml:space="preserve"> hope scores observed across a similar number of adult participants</w:t>
      </w:r>
      <w:r w:rsidR="0091287F" w:rsidRPr="00FC25DF">
        <w:rPr>
          <w:rFonts w:ascii="Arial" w:hAnsi="Arial" w:cs="Arial"/>
        </w:rPr>
        <w:t xml:space="preserve"> (N=12,000)</w:t>
      </w:r>
      <w:r w:rsidR="00FA7DAA" w:rsidRPr="00FC25DF">
        <w:rPr>
          <w:rFonts w:ascii="Arial" w:hAnsi="Arial" w:cs="Arial"/>
        </w:rPr>
        <w:t xml:space="preserve"> in China who were involved in the parallel sister trial</w:t>
      </w:r>
      <w:r w:rsidR="00F50542" w:rsidRPr="00FC25DF">
        <w:rPr>
          <w:rFonts w:ascii="Arial" w:hAnsi="Arial" w:cs="Arial"/>
        </w:rPr>
        <w:t xml:space="preserve"> (</w:t>
      </w:r>
      <w:hyperlink r:id="rId11" w:history="1">
        <w:r w:rsidR="00F50542" w:rsidRPr="00FC25DF">
          <w:rPr>
            <w:rStyle w:val="Hyperlink"/>
            <w:rFonts w:ascii="Arial" w:hAnsi="Arial" w:cs="Arial"/>
            <w:color w:val="171717" w:themeColor="background2" w:themeShade="1A"/>
          </w:rPr>
          <w:t>DRKS #00023650</w:t>
        </w:r>
      </w:hyperlink>
      <w:r w:rsidR="00F50542" w:rsidRPr="00FC25DF">
        <w:rPr>
          <w:rFonts w:ascii="Arial" w:hAnsi="Arial" w:cs="Arial"/>
        </w:rPr>
        <w:t>)</w:t>
      </w:r>
      <w:r w:rsidR="00FA7DAA" w:rsidRPr="00FC25DF">
        <w:rPr>
          <w:rFonts w:ascii="Arial" w:hAnsi="Arial" w:cs="Arial"/>
        </w:rPr>
        <w:t xml:space="preserve">, conducted at the same time </w:t>
      </w:r>
      <w:r w:rsidR="0091287F" w:rsidRPr="00FC25DF">
        <w:rPr>
          <w:rFonts w:ascii="Arial" w:hAnsi="Arial" w:cs="Arial"/>
        </w:rPr>
        <w:t>(F. Yu, personal communication, December 2021).</w:t>
      </w:r>
      <w:r w:rsidR="00C210B6" w:rsidRPr="00FC25DF">
        <w:rPr>
          <w:rFonts w:ascii="Arial" w:hAnsi="Arial" w:cs="Arial"/>
        </w:rPr>
        <w:t xml:space="preserve"> </w:t>
      </w:r>
    </w:p>
    <w:p w14:paraId="55F2D129" w14:textId="6DC3D30D" w:rsidR="0048243D" w:rsidRPr="00FC25DF" w:rsidRDefault="00C210B6" w:rsidP="006560B2">
      <w:pPr>
        <w:spacing w:line="276" w:lineRule="auto"/>
        <w:rPr>
          <w:rFonts w:ascii="Arial" w:hAnsi="Arial" w:cs="Arial"/>
        </w:rPr>
      </w:pPr>
      <w:r w:rsidRPr="00FC25DF">
        <w:rPr>
          <w:rFonts w:ascii="Arial" w:hAnsi="Arial" w:cs="Arial"/>
        </w:rPr>
        <w:t>Low hope has been highlighted as a serious problem in the US, pre-dating the pandemic. Researchers have suggested that the current crisis of despair could be fueling nativist politics, vulnerability to misinformation and skepticism about science.</w:t>
      </w:r>
      <w:r w:rsidRPr="00FC25DF">
        <w:rPr>
          <w:rFonts w:ascii="Arial" w:hAnsi="Arial" w:cs="Arial"/>
        </w:rPr>
        <w:fldChar w:fldCharType="begin"/>
      </w:r>
      <w:r w:rsidR="00CE37D5">
        <w:rPr>
          <w:rFonts w:ascii="Arial" w:hAnsi="Arial" w:cs="Arial"/>
        </w:rPr>
        <w:instrText xml:space="preserve"> ADDIN EN.CITE &lt;EndNote&gt;&lt;Cite&gt;&lt;Author&gt;Graham&lt;/Author&gt;&lt;Year&gt;2021&lt;/Year&gt;&lt;RecNum&gt;942&lt;/RecNum&gt;&lt;DisplayText&gt;&lt;style face="superscript"&gt;3&lt;/style&gt;&lt;/DisplayText&gt;&lt;record&gt;&lt;rec-number&gt;942&lt;/rec-number&gt;&lt;foreign-keys&gt;&lt;key app="EN" db-id="z5dpzrzrifve0jefxa6pezebv0sdvpeapttr" timestamp="1638353758"&gt;942&lt;/key&gt;&lt;/foreign-keys&gt;&lt;ref-type name="Report"&gt;27&lt;/ref-type&gt;&lt;contributors&gt;&lt;authors&gt;&lt;author&gt;Graham, Carol&lt;/author&gt;&lt;/authors&gt;&lt;/contributors&gt;&lt;titles&gt;&lt;title&gt;America’s crisis of despair: A federal task force for economic recovery and societal well-being&lt;/title&gt;&lt;secondary-title&gt;Brookings Blueprints for American Renewal &amp;amp; Prosperity &lt;/secondary-title&gt;&lt;/titles&gt;&lt;dates&gt;&lt;year&gt;2021&lt;/year&gt;&lt;/dates&gt;&lt;publisher&gt;The Brookings Institution&lt;/publisher&gt;&lt;urls&gt;&lt;related-urls&gt;&lt;url&gt;https://www.brookings.edu/research/americas-crisis-of-despair-a-federal-task-force-for-economic-recovery-and-societal-well-being/&lt;/url&gt;&lt;/related-urls&gt;&lt;/urls&gt;&lt;access-date&gt;December 1, 2021&lt;/access-date&gt;&lt;/record&gt;&lt;/Cite&gt;&lt;/EndNote&gt;</w:instrText>
      </w:r>
      <w:r w:rsidRPr="00FC25DF">
        <w:rPr>
          <w:rFonts w:ascii="Arial" w:hAnsi="Arial" w:cs="Arial"/>
        </w:rPr>
        <w:fldChar w:fldCharType="separate"/>
      </w:r>
      <w:r w:rsidR="00CE37D5" w:rsidRPr="00CE37D5">
        <w:rPr>
          <w:rFonts w:ascii="Arial" w:hAnsi="Arial" w:cs="Arial"/>
          <w:noProof/>
          <w:vertAlign w:val="superscript"/>
        </w:rPr>
        <w:t>3</w:t>
      </w:r>
      <w:r w:rsidRPr="00FC25DF">
        <w:rPr>
          <w:rFonts w:ascii="Arial" w:hAnsi="Arial" w:cs="Arial"/>
        </w:rPr>
        <w:fldChar w:fldCharType="end"/>
      </w:r>
      <w:r w:rsidRPr="00FC25DF">
        <w:rPr>
          <w:rFonts w:ascii="Arial" w:hAnsi="Arial" w:cs="Arial"/>
        </w:rPr>
        <w:t xml:space="preserve"> </w:t>
      </w:r>
      <w:r w:rsidR="00D53E95" w:rsidRPr="00FC25DF">
        <w:rPr>
          <w:rFonts w:ascii="Arial" w:hAnsi="Arial" w:cs="Arial"/>
        </w:rPr>
        <w:t xml:space="preserve"> </w:t>
      </w:r>
      <w:r w:rsidRPr="00FC25DF">
        <w:rPr>
          <w:rFonts w:ascii="Arial" w:hAnsi="Arial" w:cs="Arial"/>
        </w:rPr>
        <w:t>I</w:t>
      </w:r>
      <w:r w:rsidR="00AA2F38" w:rsidRPr="00FC25DF">
        <w:rPr>
          <w:rFonts w:ascii="Arial" w:hAnsi="Arial" w:cs="Arial"/>
        </w:rPr>
        <w:t>n</w:t>
      </w:r>
      <w:r w:rsidR="008142D4" w:rsidRPr="00FC25DF">
        <w:rPr>
          <w:rFonts w:ascii="Arial" w:hAnsi="Arial" w:cs="Arial"/>
        </w:rPr>
        <w:t xml:space="preserve"> the context of </w:t>
      </w:r>
      <w:r w:rsidR="00C710C9" w:rsidRPr="00FC25DF">
        <w:rPr>
          <w:rFonts w:ascii="Arial" w:hAnsi="Arial" w:cs="Arial"/>
        </w:rPr>
        <w:t>a</w:t>
      </w:r>
      <w:r w:rsidR="00AA2F38" w:rsidRPr="00FC25DF">
        <w:rPr>
          <w:rFonts w:ascii="Arial" w:hAnsi="Arial" w:cs="Arial"/>
        </w:rPr>
        <w:t xml:space="preserve"> documented</w:t>
      </w:r>
      <w:r w:rsidR="008142D4" w:rsidRPr="00FC25DF">
        <w:rPr>
          <w:rFonts w:ascii="Arial" w:hAnsi="Arial" w:cs="Arial"/>
        </w:rPr>
        <w:t xml:space="preserve"> US crisis of despair,</w:t>
      </w:r>
      <w:r w:rsidR="00AA2F38" w:rsidRPr="00FC25DF">
        <w:rPr>
          <w:rFonts w:ascii="Arial" w:hAnsi="Arial" w:cs="Arial"/>
        </w:rPr>
        <w:fldChar w:fldCharType="begin"/>
      </w:r>
      <w:r w:rsidR="00CE37D5">
        <w:rPr>
          <w:rFonts w:ascii="Arial" w:hAnsi="Arial" w:cs="Arial"/>
        </w:rPr>
        <w:instrText xml:space="preserve"> ADDIN EN.CITE &lt;EndNote&gt;&lt;Cite&gt;&lt;Author&gt;Graham&lt;/Author&gt;&lt;Year&gt;2021&lt;/Year&gt;&lt;RecNum&gt;942&lt;/RecNum&gt;&lt;DisplayText&gt;&lt;style face="superscript"&gt;3&lt;/style&gt;&lt;/DisplayText&gt;&lt;record&gt;&lt;rec-number&gt;942&lt;/rec-number&gt;&lt;foreign-keys&gt;&lt;key app="EN" db-id="z5dpzrzrifve0jefxa6pezebv0sdvpeapttr" timestamp="1638353758"&gt;942&lt;/key&gt;&lt;/foreign-keys&gt;&lt;ref-type name="Report"&gt;27&lt;/ref-type&gt;&lt;contributors&gt;&lt;authors&gt;&lt;author&gt;Graham, Carol&lt;/author&gt;&lt;/authors&gt;&lt;/contributors&gt;&lt;titles&gt;&lt;title&gt;America’s crisis of despair: A federal task force for economic recovery and societal well-being&lt;/title&gt;&lt;secondary-title&gt;Brookings Blueprints for American Renewal &amp;amp; Prosperity &lt;/secondary-title&gt;&lt;/titles&gt;&lt;dates&gt;&lt;year&gt;2021&lt;/year&gt;&lt;/dates&gt;&lt;publisher&gt;The Brookings Institution&lt;/publisher&gt;&lt;urls&gt;&lt;related-urls&gt;&lt;url&gt;https://www.brookings.edu/research/americas-crisis-of-despair-a-federal-task-force-for-economic-recovery-and-societal-well-being/&lt;/url&gt;&lt;/related-urls&gt;&lt;/urls&gt;&lt;access-date&gt;December 1, 2021&lt;/access-date&gt;&lt;/record&gt;&lt;/Cite&gt;&lt;/EndNote&gt;</w:instrText>
      </w:r>
      <w:r w:rsidR="00AA2F38" w:rsidRPr="00FC25DF">
        <w:rPr>
          <w:rFonts w:ascii="Arial" w:hAnsi="Arial" w:cs="Arial"/>
        </w:rPr>
        <w:fldChar w:fldCharType="separate"/>
      </w:r>
      <w:r w:rsidR="00CE37D5" w:rsidRPr="00CE37D5">
        <w:rPr>
          <w:rFonts w:ascii="Arial" w:hAnsi="Arial" w:cs="Arial"/>
          <w:noProof/>
          <w:vertAlign w:val="superscript"/>
        </w:rPr>
        <w:t>3</w:t>
      </w:r>
      <w:r w:rsidR="00AA2F38" w:rsidRPr="00FC25DF">
        <w:rPr>
          <w:rFonts w:ascii="Arial" w:hAnsi="Arial" w:cs="Arial"/>
        </w:rPr>
        <w:fldChar w:fldCharType="end"/>
      </w:r>
      <w:r w:rsidR="006E2DEB" w:rsidRPr="00FC25DF">
        <w:rPr>
          <w:rFonts w:ascii="Arial" w:hAnsi="Arial" w:cs="Arial"/>
        </w:rPr>
        <w:t xml:space="preserve"> </w:t>
      </w:r>
      <w:r w:rsidR="00C710C9" w:rsidRPr="00FC25DF">
        <w:rPr>
          <w:rFonts w:ascii="Arial" w:hAnsi="Arial" w:cs="Arial"/>
        </w:rPr>
        <w:t xml:space="preserve">and a series of cascading collective traumas </w:t>
      </w:r>
      <w:r w:rsidRPr="00FC25DF">
        <w:rPr>
          <w:rFonts w:ascii="Arial" w:hAnsi="Arial" w:cs="Arial"/>
        </w:rPr>
        <w:t>(</w:t>
      </w:r>
      <w:r w:rsidR="00C710C9" w:rsidRPr="00FC25DF">
        <w:rPr>
          <w:rFonts w:ascii="Arial" w:hAnsi="Arial" w:cs="Arial"/>
        </w:rPr>
        <w:t>an economic recession, race-driven social unrest and weather-related disasters</w:t>
      </w:r>
      <w:r w:rsidRPr="00FC25DF">
        <w:rPr>
          <w:rFonts w:ascii="Arial" w:hAnsi="Arial" w:cs="Arial"/>
        </w:rPr>
        <w:t>)</w:t>
      </w:r>
      <w:r w:rsidR="00C710C9" w:rsidRPr="00FC25DF">
        <w:rPr>
          <w:rFonts w:ascii="Arial" w:hAnsi="Arial" w:cs="Arial"/>
        </w:rPr>
        <w:fldChar w:fldCharType="begin"/>
      </w:r>
      <w:r w:rsidR="00CE37D5">
        <w:rPr>
          <w:rFonts w:ascii="Arial" w:hAnsi="Arial" w:cs="Arial"/>
        </w:rPr>
        <w:instrText xml:space="preserve"> ADDIN EN.CITE &lt;EndNote&gt;&lt;Cite&gt;&lt;Author&gt;Silver&lt;/Author&gt;&lt;Year&gt;2021&lt;/Year&gt;&lt;RecNum&gt;969&lt;/RecNum&gt;&lt;DisplayText&gt;&lt;style face="superscript"&gt;4&lt;/style&gt;&lt;/DisplayText&gt;&lt;record&gt;&lt;rec-number&gt;969&lt;/rec-number&gt;&lt;foreign-keys&gt;&lt;key app="EN" db-id="z5dpzrzrifve0jefxa6pezebv0sdvpeapttr" timestamp="1643486052"&gt;969&lt;/key&gt;&lt;/foreign-keys&gt;&lt;ref-type name="Journal Article"&gt;17&lt;/ref-type&gt;&lt;contributors&gt;&lt;authors&gt;&lt;author&gt;Silver, Roxane Cohen&lt;/author&gt;&lt;author&gt;Holman, E Alison&lt;/author&gt;&lt;author&gt;Garfin, Dana Rose&lt;/author&gt;&lt;/authors&gt;&lt;/contributors&gt;&lt;titles&gt;&lt;title&gt;Coping with cascading collective traumas in the United States&lt;/title&gt;&lt;secondary-title&gt;Nature human behaviour&lt;/secondary-title&gt;&lt;/titles&gt;&lt;periodical&gt;&lt;full-title&gt;Nature human behaviour&lt;/full-title&gt;&lt;/periodical&gt;&lt;pages&gt;4-6&lt;/pages&gt;&lt;volume&gt;5&lt;/volume&gt;&lt;number&gt;1&lt;/number&gt;&lt;dates&gt;&lt;year&gt;2021&lt;/year&gt;&lt;/dates&gt;&lt;isbn&gt;2397-3374&lt;/isbn&gt;&lt;urls&gt;&lt;/urls&gt;&lt;/record&gt;&lt;/Cite&gt;&lt;/EndNote&gt;</w:instrText>
      </w:r>
      <w:r w:rsidR="00C710C9" w:rsidRPr="00FC25DF">
        <w:rPr>
          <w:rFonts w:ascii="Arial" w:hAnsi="Arial" w:cs="Arial"/>
        </w:rPr>
        <w:fldChar w:fldCharType="separate"/>
      </w:r>
      <w:r w:rsidR="00CE37D5" w:rsidRPr="00CE37D5">
        <w:rPr>
          <w:rFonts w:ascii="Arial" w:hAnsi="Arial" w:cs="Arial"/>
          <w:noProof/>
          <w:vertAlign w:val="superscript"/>
        </w:rPr>
        <w:t>4</w:t>
      </w:r>
      <w:r w:rsidR="00C710C9" w:rsidRPr="00FC25DF">
        <w:rPr>
          <w:rFonts w:ascii="Arial" w:hAnsi="Arial" w:cs="Arial"/>
        </w:rPr>
        <w:fldChar w:fldCharType="end"/>
      </w:r>
      <w:r w:rsidRPr="00FC25DF">
        <w:rPr>
          <w:rFonts w:ascii="Arial" w:hAnsi="Arial" w:cs="Arial"/>
        </w:rPr>
        <w:t xml:space="preserve"> these observations support</w:t>
      </w:r>
      <w:r w:rsidR="006E2DEB" w:rsidRPr="00FC25DF">
        <w:rPr>
          <w:rFonts w:ascii="Arial" w:hAnsi="Arial" w:cs="Arial"/>
        </w:rPr>
        <w:t xml:space="preserve"> our hypothesis that</w:t>
      </w:r>
      <w:r w:rsidR="00CB6C86" w:rsidRPr="00FC25DF">
        <w:rPr>
          <w:rFonts w:ascii="Arial" w:hAnsi="Arial" w:cs="Arial"/>
        </w:rPr>
        <w:t xml:space="preserve"> low</w:t>
      </w:r>
      <w:r w:rsidR="00BA45AC" w:rsidRPr="00FC25DF">
        <w:rPr>
          <w:rFonts w:ascii="Arial" w:hAnsi="Arial" w:cs="Arial"/>
        </w:rPr>
        <w:t xml:space="preserve"> </w:t>
      </w:r>
      <w:r w:rsidR="006E2DEB" w:rsidRPr="00FC25DF">
        <w:rPr>
          <w:rFonts w:ascii="Arial" w:hAnsi="Arial" w:cs="Arial"/>
        </w:rPr>
        <w:t xml:space="preserve">hope could be </w:t>
      </w:r>
      <w:r w:rsidR="00574738" w:rsidRPr="00FC25DF">
        <w:rPr>
          <w:rFonts w:ascii="Arial" w:hAnsi="Arial" w:cs="Arial"/>
        </w:rPr>
        <w:t xml:space="preserve">a </w:t>
      </w:r>
      <w:r w:rsidR="006E2DEB" w:rsidRPr="00FC25DF">
        <w:rPr>
          <w:rFonts w:ascii="Arial" w:hAnsi="Arial" w:cs="Arial"/>
        </w:rPr>
        <w:t>significant</w:t>
      </w:r>
      <w:r w:rsidR="00703401" w:rsidRPr="00FC25DF">
        <w:rPr>
          <w:rFonts w:ascii="Arial" w:hAnsi="Arial" w:cs="Arial"/>
        </w:rPr>
        <w:t xml:space="preserve"> </w:t>
      </w:r>
      <w:r w:rsidR="00CB6C86" w:rsidRPr="00FC25DF">
        <w:rPr>
          <w:rFonts w:ascii="Arial" w:hAnsi="Arial" w:cs="Arial"/>
        </w:rPr>
        <w:t>impediment to</w:t>
      </w:r>
      <w:r w:rsidR="00703401" w:rsidRPr="00FC25DF">
        <w:rPr>
          <w:rFonts w:ascii="Arial" w:hAnsi="Arial" w:cs="Arial"/>
        </w:rPr>
        <w:t xml:space="preserve"> </w:t>
      </w:r>
      <w:r w:rsidR="00CB6C86" w:rsidRPr="00FC25DF">
        <w:rPr>
          <w:rFonts w:ascii="Arial" w:hAnsi="Arial" w:cs="Arial"/>
        </w:rPr>
        <w:t xml:space="preserve">universal </w:t>
      </w:r>
      <w:r w:rsidR="00703401" w:rsidRPr="00FC25DF">
        <w:rPr>
          <w:rFonts w:ascii="Arial" w:hAnsi="Arial" w:cs="Arial"/>
        </w:rPr>
        <w:t>vaccine uptake in the U</w:t>
      </w:r>
      <w:r w:rsidR="00874384" w:rsidRPr="00FC25DF">
        <w:rPr>
          <w:rFonts w:ascii="Arial" w:hAnsi="Arial" w:cs="Arial"/>
        </w:rPr>
        <w:t>S</w:t>
      </w:r>
      <w:r w:rsidR="00B860B3" w:rsidRPr="00FC25DF">
        <w:rPr>
          <w:rFonts w:ascii="Arial" w:hAnsi="Arial" w:cs="Arial"/>
        </w:rPr>
        <w:t xml:space="preserve">. </w:t>
      </w:r>
    </w:p>
    <w:p w14:paraId="44C96F36" w14:textId="7746497E" w:rsidR="001C6B00" w:rsidRPr="00FC25DF" w:rsidRDefault="00111D2F" w:rsidP="006560B2">
      <w:pPr>
        <w:spacing w:line="276" w:lineRule="auto"/>
        <w:rPr>
          <w:rFonts w:ascii="Arial" w:hAnsi="Arial" w:cs="Arial"/>
        </w:rPr>
      </w:pPr>
      <w:r w:rsidRPr="00FC25DF">
        <w:rPr>
          <w:rFonts w:ascii="Arial" w:hAnsi="Arial" w:cs="Arial"/>
        </w:rPr>
        <w:t>Contrary to o</w:t>
      </w:r>
      <w:r w:rsidR="00B860B3" w:rsidRPr="00FC25DF">
        <w:rPr>
          <w:rFonts w:ascii="Arial" w:hAnsi="Arial" w:cs="Arial"/>
        </w:rPr>
        <w:t xml:space="preserve">ur </w:t>
      </w:r>
      <w:r w:rsidR="00C710C9" w:rsidRPr="00FC25DF">
        <w:rPr>
          <w:rFonts w:ascii="Arial" w:hAnsi="Arial" w:cs="Arial"/>
        </w:rPr>
        <w:t>initial expectation</w:t>
      </w:r>
      <w:r w:rsidRPr="00FC25DF">
        <w:rPr>
          <w:rFonts w:ascii="Arial" w:hAnsi="Arial" w:cs="Arial"/>
        </w:rPr>
        <w:t xml:space="preserve"> – that the relationship between hope and vaccine uptake would be almost entirely mediated by vaccine </w:t>
      </w:r>
      <w:r w:rsidR="00D77D70" w:rsidRPr="00FC25DF">
        <w:rPr>
          <w:rFonts w:ascii="Arial" w:hAnsi="Arial" w:cs="Arial"/>
        </w:rPr>
        <w:t>hesitancy</w:t>
      </w:r>
      <w:r w:rsidRPr="00FC25DF">
        <w:rPr>
          <w:rFonts w:ascii="Arial" w:hAnsi="Arial" w:cs="Arial"/>
        </w:rPr>
        <w:t xml:space="preserve"> – we found that more than half of this relationship resulted from a direct pathway between hope and vaccine uptake.</w:t>
      </w:r>
      <w:r w:rsidR="0048243D" w:rsidRPr="00FC25DF">
        <w:rPr>
          <w:rFonts w:ascii="Arial" w:hAnsi="Arial" w:cs="Arial"/>
        </w:rPr>
        <w:t xml:space="preserve"> </w:t>
      </w:r>
      <w:r w:rsidR="003C65A2" w:rsidRPr="00FC25DF">
        <w:rPr>
          <w:rFonts w:ascii="Arial" w:hAnsi="Arial" w:cs="Arial"/>
        </w:rPr>
        <w:t xml:space="preserve">As a cognitive counterpart to planning, researchers suggest that hopefulness can liberate us from beliefs that </w:t>
      </w:r>
      <w:r w:rsidR="00AB26EC" w:rsidRPr="00FC25DF">
        <w:rPr>
          <w:rFonts w:ascii="Arial" w:hAnsi="Arial" w:cs="Arial"/>
        </w:rPr>
        <w:t>reduce</w:t>
      </w:r>
      <w:r w:rsidR="003C65A2" w:rsidRPr="00FC25DF">
        <w:rPr>
          <w:rFonts w:ascii="Arial" w:hAnsi="Arial" w:cs="Arial"/>
        </w:rPr>
        <w:t xml:space="preserve"> our confidence in the world around us, </w:t>
      </w:r>
      <w:r w:rsidR="00D92761" w:rsidRPr="00FC25DF">
        <w:rPr>
          <w:rFonts w:ascii="Arial" w:hAnsi="Arial" w:cs="Arial"/>
        </w:rPr>
        <w:t xml:space="preserve">threatening to </w:t>
      </w:r>
      <w:r w:rsidR="00AB26EC" w:rsidRPr="00FC25DF">
        <w:rPr>
          <w:rFonts w:ascii="Arial" w:hAnsi="Arial" w:cs="Arial"/>
        </w:rPr>
        <w:t>leave us in a state of</w:t>
      </w:r>
      <w:r w:rsidR="003C65A2" w:rsidRPr="00FC25DF">
        <w:rPr>
          <w:rFonts w:ascii="Arial" w:hAnsi="Arial" w:cs="Arial"/>
        </w:rPr>
        <w:t xml:space="preserve"> “numbed inaction”.</w:t>
      </w:r>
      <w:r w:rsidR="00D92761" w:rsidRPr="00FC25DF">
        <w:rPr>
          <w:rFonts w:ascii="Arial" w:hAnsi="Arial" w:cs="Arial"/>
        </w:rPr>
        <w:fldChar w:fldCharType="begin"/>
      </w:r>
      <w:r w:rsidR="00447E04">
        <w:rPr>
          <w:rFonts w:ascii="Arial" w:hAnsi="Arial" w:cs="Arial"/>
        </w:rPr>
        <w:instrText xml:space="preserve"> ADDIN EN.CITE &lt;EndNote&gt;&lt;Cite&gt;&lt;Author&gt;Pettit&lt;/Author&gt;&lt;Year&gt;2004&lt;/Year&gt;&lt;RecNum&gt;975&lt;/RecNum&gt;&lt;DisplayText&gt;&lt;style face="superscript"&gt;7&lt;/style&gt;&lt;/DisplayText&gt;&lt;record&gt;&lt;rec-number&gt;975&lt;/rec-number&gt;&lt;foreign-keys&gt;&lt;key app="EN" db-id="z5dpzrzrifve0jefxa6pezebv0sdvpeapttr" timestamp="1645815561"&gt;975&lt;/key&gt;&lt;/foreign-keys&gt;&lt;ref-type name="Journal Article"&gt;17&lt;/ref-type&gt;&lt;contributors&gt;&lt;authors&gt;&lt;author&gt;Pettit, Philip&lt;/author&gt;&lt;/authors&gt;&lt;/contributors&gt;&lt;titles&gt;&lt;title&gt;Hope and its place in mind&lt;/title&gt;&lt;secondary-title&gt;The Annals of the American Academy of Political and Social Science&lt;/secondary-title&gt;&lt;/titles&gt;&lt;periodical&gt;&lt;full-title&gt;The Annals of the American Academy of Political and Social Science&lt;/full-title&gt;&lt;/periodical&gt;&lt;pages&gt;152-165&lt;/pages&gt;&lt;volume&gt;592&lt;/volume&gt;&lt;number&gt;1&lt;/number&gt;&lt;dates&gt;&lt;year&gt;2004&lt;/year&gt;&lt;/dates&gt;&lt;isbn&gt;0002-7162&lt;/isbn&gt;&lt;urls&gt;&lt;/urls&gt;&lt;/record&gt;&lt;/Cite&gt;&lt;/EndNote&gt;</w:instrText>
      </w:r>
      <w:r w:rsidR="00D92761" w:rsidRPr="00FC25DF">
        <w:rPr>
          <w:rFonts w:ascii="Arial" w:hAnsi="Arial" w:cs="Arial"/>
        </w:rPr>
        <w:fldChar w:fldCharType="separate"/>
      </w:r>
      <w:r w:rsidR="00447E04" w:rsidRPr="00447E04">
        <w:rPr>
          <w:rFonts w:ascii="Arial" w:hAnsi="Arial" w:cs="Arial"/>
          <w:noProof/>
          <w:vertAlign w:val="superscript"/>
        </w:rPr>
        <w:t>7</w:t>
      </w:r>
      <w:r w:rsidR="00D92761" w:rsidRPr="00FC25DF">
        <w:rPr>
          <w:rFonts w:ascii="Arial" w:hAnsi="Arial" w:cs="Arial"/>
        </w:rPr>
        <w:fldChar w:fldCharType="end"/>
      </w:r>
      <w:r w:rsidR="003C65A2" w:rsidRPr="00FC25DF">
        <w:rPr>
          <w:rFonts w:ascii="Arial" w:hAnsi="Arial" w:cs="Arial"/>
        </w:rPr>
        <w:t xml:space="preserve"> </w:t>
      </w:r>
      <w:r w:rsidR="0048243D" w:rsidRPr="00FC25DF">
        <w:rPr>
          <w:rFonts w:ascii="Arial" w:hAnsi="Arial" w:cs="Arial"/>
        </w:rPr>
        <w:t>Th</w:t>
      </w:r>
      <w:r w:rsidR="00D92761" w:rsidRPr="00FC25DF">
        <w:rPr>
          <w:rFonts w:ascii="Arial" w:hAnsi="Arial" w:cs="Arial"/>
        </w:rPr>
        <w:t>e direct pathway between hope and vaccine uptake observed in this study</w:t>
      </w:r>
      <w:r w:rsidR="0048243D" w:rsidRPr="00FC25DF">
        <w:rPr>
          <w:rFonts w:ascii="Arial" w:hAnsi="Arial" w:cs="Arial"/>
        </w:rPr>
        <w:t xml:space="preserve"> </w:t>
      </w:r>
      <w:r w:rsidR="00CB6C86" w:rsidRPr="00FC25DF">
        <w:rPr>
          <w:rFonts w:ascii="Arial" w:hAnsi="Arial" w:cs="Arial"/>
        </w:rPr>
        <w:t>aligns with</w:t>
      </w:r>
      <w:r w:rsidR="0048243D" w:rsidRPr="00FC25DF">
        <w:rPr>
          <w:rFonts w:ascii="Arial" w:hAnsi="Arial" w:cs="Arial"/>
        </w:rPr>
        <w:t xml:space="preserve"> calls for</w:t>
      </w:r>
      <w:r w:rsidR="00BD61B5" w:rsidRPr="00FC25DF">
        <w:rPr>
          <w:rFonts w:ascii="Arial" w:hAnsi="Arial" w:cs="Arial"/>
        </w:rPr>
        <w:t xml:space="preserve"> additional</w:t>
      </w:r>
      <w:r w:rsidR="0048243D" w:rsidRPr="00FC25DF">
        <w:rPr>
          <w:rFonts w:ascii="Arial" w:hAnsi="Arial" w:cs="Arial"/>
        </w:rPr>
        <w:t xml:space="preserve"> research on the emotional drivers of vaccine uptake</w:t>
      </w:r>
      <w:r w:rsidR="00CB6C86" w:rsidRPr="00FC25DF">
        <w:rPr>
          <w:rFonts w:ascii="Arial" w:hAnsi="Arial" w:cs="Arial"/>
        </w:rPr>
        <w:fldChar w:fldCharType="begin"/>
      </w:r>
      <w:r w:rsidR="00447E04">
        <w:rPr>
          <w:rFonts w:ascii="Arial" w:hAnsi="Arial" w:cs="Arial"/>
        </w:rPr>
        <w:instrText xml:space="preserve"> ADDIN EN.CITE &lt;EndNote&gt;&lt;Cite&gt;&lt;Author&gt;Chou&lt;/Author&gt;&lt;Year&gt;2020&lt;/Year&gt;&lt;RecNum&gt;947&lt;/RecNum&gt;&lt;DisplayText&gt;&lt;style face="superscript"&gt;11&lt;/style&gt;&lt;/DisplayText&gt;&lt;record&gt;&lt;rec-number&gt;947&lt;/rec-number&gt;&lt;foreign-keys&gt;&lt;key app="EN" db-id="z5dpzrzrifve0jefxa6pezebv0sdvpeapttr" timestamp="1638366526"&gt;947&lt;/key&gt;&lt;/foreign-keys&gt;&lt;ref-type name="Journal Article"&gt;17&lt;/ref-type&gt;&lt;contributors&gt;&lt;authors&gt;&lt;author&gt;Chou, W. S.&lt;/author&gt;&lt;author&gt;Budenz, A.&lt;/author&gt;&lt;/authors&gt;&lt;/contributors&gt;&lt;auth-address&gt;National Cancer Institute, Division of Cancer Control and Population Sciences, Behavioral Research Program, Health Communication and Informatics Research Branch.&amp;#xD;National Cancer Institute, Division of Cancer Control and Population Sciences, Behavioral Research Program, Tobacco Control Research Branch.&lt;/auth-address&gt;&lt;titles&gt;&lt;title&gt;Considering Emotion in COVID-19 Vaccine Communication: Addressing Vaccine Hesitancy and Fostering Vaccine Confidence&lt;/title&gt;&lt;secondary-title&gt;Health Commun&lt;/secondary-title&gt;&lt;/titles&gt;&lt;pages&gt;1718-1722&lt;/pages&gt;&lt;volume&gt;35&lt;/volume&gt;&lt;number&gt;14&lt;/number&gt;&lt;edition&gt;20201030&lt;/edition&gt;&lt;keywords&gt;&lt;keyword&gt;COVID-19/*prevention &amp;amp; control/*psychology&lt;/keyword&gt;&lt;keyword&gt;COVID-19 Vaccines/*psychology&lt;/keyword&gt;&lt;keyword&gt;Emotions&lt;/keyword&gt;&lt;keyword&gt;Health Behavior&lt;/keyword&gt;&lt;keyword&gt;Health Communication/*methods&lt;/keyword&gt;&lt;keyword&gt;Health Knowledge, Attitudes, Practice&lt;/keyword&gt;&lt;keyword&gt;Humans&lt;/keyword&gt;&lt;keyword&gt;Pandemics&lt;/keyword&gt;&lt;keyword&gt;Patient Acceptance of Health Care/*psychology&lt;/keyword&gt;&lt;keyword&gt;Persuasive Communication&lt;/keyword&gt;&lt;keyword&gt;Vaccination Refusal/psychology&lt;/keyword&gt;&lt;/keywords&gt;&lt;dates&gt;&lt;year&gt;2020&lt;/year&gt;&lt;pub-dates&gt;&lt;date&gt;Dec&lt;/date&gt;&lt;/pub-dates&gt;&lt;/dates&gt;&lt;isbn&gt;1532-7027 (Electronic)&amp;#xD;1041-0236 (Linking)&lt;/isbn&gt;&lt;accession-num&gt;33124475&lt;/accession-num&gt;&lt;urls&gt;&lt;related-urls&gt;&lt;url&gt;https://www.ncbi.nlm.nih.gov/pubmed/33124475&lt;/url&gt;&lt;/related-urls&gt;&lt;/urls&gt;&lt;electronic-resource-num&gt;10.1080/10410236.2020.1838096&lt;/electronic-resource-num&gt;&lt;/record&gt;&lt;/Cite&gt;&lt;/EndNote&gt;</w:instrText>
      </w:r>
      <w:r w:rsidR="00CB6C86" w:rsidRPr="00FC25DF">
        <w:rPr>
          <w:rFonts w:ascii="Arial" w:hAnsi="Arial" w:cs="Arial"/>
        </w:rPr>
        <w:fldChar w:fldCharType="separate"/>
      </w:r>
      <w:r w:rsidR="00447E04" w:rsidRPr="00447E04">
        <w:rPr>
          <w:rFonts w:ascii="Arial" w:hAnsi="Arial" w:cs="Arial"/>
          <w:noProof/>
          <w:vertAlign w:val="superscript"/>
        </w:rPr>
        <w:t>11</w:t>
      </w:r>
      <w:r w:rsidR="00CB6C86" w:rsidRPr="00FC25DF">
        <w:rPr>
          <w:rFonts w:ascii="Arial" w:hAnsi="Arial" w:cs="Arial"/>
        </w:rPr>
        <w:fldChar w:fldCharType="end"/>
      </w:r>
      <w:r w:rsidR="0048243D" w:rsidRPr="00FC25DF">
        <w:rPr>
          <w:rFonts w:ascii="Arial" w:hAnsi="Arial" w:cs="Arial"/>
        </w:rPr>
        <w:t xml:space="preserve"> as well as the</w:t>
      </w:r>
      <w:r w:rsidR="00D92761" w:rsidRPr="00FC25DF">
        <w:rPr>
          <w:rFonts w:ascii="Arial" w:hAnsi="Arial" w:cs="Arial"/>
        </w:rPr>
        <w:t xml:space="preserve"> potential for</w:t>
      </w:r>
      <w:r w:rsidR="0048243D" w:rsidRPr="00FC25DF">
        <w:rPr>
          <w:rFonts w:ascii="Arial" w:hAnsi="Arial" w:cs="Arial"/>
        </w:rPr>
        <w:t xml:space="preserve"> </w:t>
      </w:r>
      <w:r w:rsidR="00195047" w:rsidRPr="00FC25DF">
        <w:rPr>
          <w:rFonts w:ascii="Arial" w:hAnsi="Arial" w:cs="Arial"/>
        </w:rPr>
        <w:t>integrat</w:t>
      </w:r>
      <w:r w:rsidR="00D92761" w:rsidRPr="00FC25DF">
        <w:rPr>
          <w:rFonts w:ascii="Arial" w:hAnsi="Arial" w:cs="Arial"/>
        </w:rPr>
        <w:t>ing</w:t>
      </w:r>
      <w:r w:rsidR="00195047" w:rsidRPr="00FC25DF">
        <w:rPr>
          <w:rFonts w:ascii="Arial" w:hAnsi="Arial" w:cs="Arial"/>
        </w:rPr>
        <w:t xml:space="preserve"> </w:t>
      </w:r>
      <w:r w:rsidR="00D92761" w:rsidRPr="00FC25DF">
        <w:rPr>
          <w:rFonts w:ascii="Arial" w:hAnsi="Arial" w:cs="Arial"/>
        </w:rPr>
        <w:t>these drivers</w:t>
      </w:r>
      <w:r w:rsidR="0048243D" w:rsidRPr="00FC25DF">
        <w:rPr>
          <w:rFonts w:ascii="Arial" w:hAnsi="Arial" w:cs="Arial"/>
        </w:rPr>
        <w:t xml:space="preserve"> </w:t>
      </w:r>
      <w:r w:rsidR="00195047" w:rsidRPr="00FC25DF">
        <w:rPr>
          <w:rFonts w:ascii="Arial" w:hAnsi="Arial" w:cs="Arial"/>
        </w:rPr>
        <w:t>into</w:t>
      </w:r>
      <w:r w:rsidR="0048243D" w:rsidRPr="00FC25DF">
        <w:rPr>
          <w:rFonts w:ascii="Arial" w:hAnsi="Arial" w:cs="Arial"/>
        </w:rPr>
        <w:t xml:space="preserve"> innovative</w:t>
      </w:r>
      <w:r w:rsidR="00195047" w:rsidRPr="00FC25DF">
        <w:rPr>
          <w:rFonts w:ascii="Arial" w:hAnsi="Arial" w:cs="Arial"/>
        </w:rPr>
        <w:t>,</w:t>
      </w:r>
      <w:r w:rsidR="00D92761" w:rsidRPr="00FC25DF">
        <w:rPr>
          <w:rFonts w:ascii="Arial" w:hAnsi="Arial" w:cs="Arial"/>
        </w:rPr>
        <w:t xml:space="preserve"> globally scalable,</w:t>
      </w:r>
      <w:r w:rsidR="00195047" w:rsidRPr="00FC25DF">
        <w:rPr>
          <w:rFonts w:ascii="Arial" w:hAnsi="Arial" w:cs="Arial"/>
        </w:rPr>
        <w:t xml:space="preserve"> public</w:t>
      </w:r>
      <w:r w:rsidR="0048243D" w:rsidRPr="00FC25DF">
        <w:rPr>
          <w:rFonts w:ascii="Arial" w:hAnsi="Arial" w:cs="Arial"/>
        </w:rPr>
        <w:t xml:space="preserve"> health </w:t>
      </w:r>
      <w:r w:rsidR="00D92761" w:rsidRPr="00FC25DF">
        <w:rPr>
          <w:rFonts w:ascii="Arial" w:hAnsi="Arial" w:cs="Arial"/>
        </w:rPr>
        <w:t>messages</w:t>
      </w:r>
      <w:r w:rsidR="00195047" w:rsidRPr="00FC25DF">
        <w:rPr>
          <w:rFonts w:ascii="Arial" w:hAnsi="Arial" w:cs="Arial"/>
        </w:rPr>
        <w:t>.</w:t>
      </w:r>
      <w:r w:rsidR="00D92761" w:rsidRPr="00FC25DF">
        <w:rPr>
          <w:rFonts w:ascii="Arial" w:hAnsi="Arial" w:cs="Arial"/>
        </w:rPr>
        <w:fldChar w:fldCharType="begin">
          <w:fldData xml:space="preserve">PEVuZE5vdGU+PENpdGU+PEF1dGhvcj5BZGFtPC9BdXRob3I+PFllYXI+MjAyMDwvWWVhcj48UmVj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</w:fldData>
        </w:fldChar>
      </w:r>
      <w:r w:rsidR="00447E04">
        <w:rPr>
          <w:rFonts w:ascii="Arial" w:hAnsi="Arial" w:cs="Arial"/>
        </w:rPr>
        <w:instrText xml:space="preserve"> ADDIN EN.CITE </w:instrText>
      </w:r>
      <w:r w:rsidR="00447E04">
        <w:rPr>
          <w:rFonts w:ascii="Arial" w:hAnsi="Arial" w:cs="Arial"/>
        </w:rPr>
        <w:fldChar w:fldCharType="begin">
          <w:fldData xml:space="preserve">PEVuZE5vdGU+PENpdGU+PEF1dGhvcj5BZGFtPC9BdXRob3I+PFllYXI+MjAyMDwvWWVhcj48UmVj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</w:fldData>
        </w:fldChar>
      </w:r>
      <w:r w:rsidR="00447E04">
        <w:rPr>
          <w:rFonts w:ascii="Arial" w:hAnsi="Arial" w:cs="Arial"/>
        </w:rPr>
        <w:instrText xml:space="preserve"> ADDIN EN.CITE.DATA </w:instrText>
      </w:r>
      <w:r w:rsidR="00447E04">
        <w:rPr>
          <w:rFonts w:ascii="Arial" w:hAnsi="Arial" w:cs="Arial"/>
        </w:rPr>
      </w:r>
      <w:r w:rsidR="00447E04">
        <w:rPr>
          <w:rFonts w:ascii="Arial" w:hAnsi="Arial" w:cs="Arial"/>
        </w:rPr>
        <w:fldChar w:fldCharType="end"/>
      </w:r>
      <w:r w:rsidR="00D92761" w:rsidRPr="00FC25DF">
        <w:rPr>
          <w:rFonts w:ascii="Arial" w:hAnsi="Arial" w:cs="Arial"/>
        </w:rPr>
        <w:fldChar w:fldCharType="separate"/>
      </w:r>
      <w:r w:rsidR="00447E04" w:rsidRPr="00447E04">
        <w:rPr>
          <w:rFonts w:ascii="Arial" w:hAnsi="Arial" w:cs="Arial"/>
          <w:noProof/>
          <w:vertAlign w:val="superscript"/>
        </w:rPr>
        <w:t>19</w:t>
      </w:r>
      <w:r w:rsidR="00D92761" w:rsidRPr="00FC25DF">
        <w:rPr>
          <w:rFonts w:ascii="Arial" w:hAnsi="Arial" w:cs="Arial"/>
        </w:rPr>
        <w:fldChar w:fldCharType="end"/>
      </w:r>
      <w:r w:rsidR="00564628" w:rsidRPr="00FC25DF">
        <w:rPr>
          <w:rFonts w:ascii="Arial" w:hAnsi="Arial" w:cs="Arial"/>
        </w:rPr>
        <w:t xml:space="preserve"> </w:t>
      </w:r>
      <w:r w:rsidR="00794367" w:rsidRPr="00FC25DF">
        <w:rPr>
          <w:rFonts w:ascii="Arial" w:hAnsi="Arial" w:cs="Arial"/>
        </w:rPr>
        <w:t>We need more nuanced public health messages.</w:t>
      </w:r>
      <w:r w:rsidR="00794367" w:rsidRPr="00FC25DF">
        <w:rPr>
          <w:rFonts w:ascii="Arial" w:hAnsi="Arial" w:cs="Arial"/>
        </w:rPr>
        <w:fldChar w:fldCharType="begin"/>
      </w:r>
      <w:r w:rsidR="00447E04">
        <w:rPr>
          <w:rFonts w:ascii="Arial" w:hAnsi="Arial" w:cs="Arial"/>
        </w:rPr>
        <w:instrText xml:space="preserve"> ADDIN EN.CITE &lt;EndNote&gt;&lt;Cite&gt;&lt;Author&gt;Cataldi&lt;/Author&gt;&lt;Year&gt;2021&lt;/Year&gt;&lt;RecNum&gt;977&lt;/RecNum&gt;&lt;DisplayText&gt;&lt;style face="superscript"&gt;20&lt;/style&gt;&lt;/DisplayText&gt;&lt;record&gt;&lt;rec-number&gt;977&lt;/rec-number&gt;&lt;foreign-keys&gt;&lt;key app="EN" db-id="z5dpzrzrifve0jefxa6pezebv0sdvpeapttr" timestamp="1645822120"&gt;977&lt;/key&gt;&lt;/foreign-keys&gt;&lt;ref-type name="Generic"&gt;13&lt;/ref-type&gt;&lt;contributors&gt;&lt;authors&gt;&lt;author&gt;Cataldi, Jessica R&lt;/author&gt;&lt;author&gt;O’Leary, Sean T&lt;/author&gt;&lt;/authors&gt;&lt;/contributors&gt;&lt;titles&gt;&lt;title&gt;Addressing Vaccine Concerns: A Hopeful Path Forward for Vaccine Confidence&lt;/title&gt;&lt;/titles&gt;&lt;pages&gt;556-558&lt;/pages&gt;&lt;volume&gt;111&lt;/volume&gt;&lt;number&gt;4&lt;/number&gt;&lt;dates&gt;&lt;year&gt;2021&lt;/year&gt;&lt;/dates&gt;&lt;publisher&gt;American Public Health Association&lt;/publisher&gt;&lt;isbn&gt;1541-0048&lt;/isbn&gt;&lt;urls&gt;&lt;/urls&gt;&lt;/record&gt;&lt;/Cite&gt;&lt;/EndNote&gt;</w:instrText>
      </w:r>
      <w:r w:rsidR="00794367" w:rsidRPr="00FC25DF">
        <w:rPr>
          <w:rFonts w:ascii="Arial" w:hAnsi="Arial" w:cs="Arial"/>
        </w:rPr>
        <w:fldChar w:fldCharType="separate"/>
      </w:r>
      <w:r w:rsidR="00447E04" w:rsidRPr="00447E04">
        <w:rPr>
          <w:rFonts w:ascii="Arial" w:hAnsi="Arial" w:cs="Arial"/>
          <w:noProof/>
          <w:vertAlign w:val="superscript"/>
        </w:rPr>
        <w:t>20</w:t>
      </w:r>
      <w:r w:rsidR="00794367" w:rsidRPr="00FC25DF">
        <w:rPr>
          <w:rFonts w:ascii="Arial" w:hAnsi="Arial" w:cs="Arial"/>
        </w:rPr>
        <w:fldChar w:fldCharType="end"/>
      </w:r>
      <w:r w:rsidR="00794367" w:rsidRPr="00FC25DF">
        <w:rPr>
          <w:rFonts w:ascii="Arial" w:hAnsi="Arial" w:cs="Arial"/>
        </w:rPr>
        <w:t xml:space="preserve"> This could include messages that lie at </w:t>
      </w:r>
      <w:r w:rsidR="005D0B77" w:rsidRPr="00FC25DF">
        <w:rPr>
          <w:rFonts w:ascii="Arial" w:hAnsi="Arial" w:cs="Arial"/>
        </w:rPr>
        <w:t xml:space="preserve">the intersection of health communication and entertainment, that harness narratives to activate positive emotions like hope, </w:t>
      </w:r>
      <w:r w:rsidR="00794367" w:rsidRPr="00FC25DF">
        <w:rPr>
          <w:rFonts w:ascii="Arial" w:hAnsi="Arial" w:cs="Arial"/>
        </w:rPr>
        <w:t>and may</w:t>
      </w:r>
      <w:r w:rsidR="005D0B77" w:rsidRPr="00FC25DF">
        <w:rPr>
          <w:rFonts w:ascii="Arial" w:hAnsi="Arial" w:cs="Arial"/>
        </w:rPr>
        <w:t xml:space="preserve"> prove to be powerful tools for promoting vaccine uptake.</w:t>
      </w:r>
      <w:r w:rsidR="005D0B77" w:rsidRPr="00FC25DF">
        <w:rPr>
          <w:rFonts w:ascii="Arial" w:hAnsi="Arial" w:cs="Arial"/>
        </w:rPr>
        <w:fldChar w:fldCharType="begin">
          <w:fldData xml:space="preserve">PEVuZE5vdGU+PENpdGU+PEF1dGhvcj5DaG91PC9BdXRob3I+PFllYXI+MjAyMDwvWWVhcj48UmVj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=
</w:fldData>
        </w:fldChar>
      </w:r>
      <w:r w:rsidR="00447E04">
        <w:rPr>
          <w:rFonts w:ascii="Arial" w:hAnsi="Arial" w:cs="Arial"/>
        </w:rPr>
        <w:instrText xml:space="preserve"> ADDIN EN.CITE </w:instrText>
      </w:r>
      <w:r w:rsidR="00447E04">
        <w:rPr>
          <w:rFonts w:ascii="Arial" w:hAnsi="Arial" w:cs="Arial"/>
        </w:rPr>
        <w:fldChar w:fldCharType="begin">
          <w:fldData xml:space="preserve">PEVuZE5vdGU+PENpdGU+PEF1dGhvcj5DaG91PC9BdXRob3I+PFllYXI+MjAyMDwvWWVhcj48UmVj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=
</w:fldData>
        </w:fldChar>
      </w:r>
      <w:r w:rsidR="00447E04">
        <w:rPr>
          <w:rFonts w:ascii="Arial" w:hAnsi="Arial" w:cs="Arial"/>
        </w:rPr>
        <w:instrText xml:space="preserve"> ADDIN EN.CITE.DATA </w:instrText>
      </w:r>
      <w:r w:rsidR="00447E04">
        <w:rPr>
          <w:rFonts w:ascii="Arial" w:hAnsi="Arial" w:cs="Arial"/>
        </w:rPr>
      </w:r>
      <w:r w:rsidR="00447E04">
        <w:rPr>
          <w:rFonts w:ascii="Arial" w:hAnsi="Arial" w:cs="Arial"/>
        </w:rPr>
        <w:fldChar w:fldCharType="end"/>
      </w:r>
      <w:r w:rsidR="005D0B77" w:rsidRPr="00FC25DF">
        <w:rPr>
          <w:rFonts w:ascii="Arial" w:hAnsi="Arial" w:cs="Arial"/>
        </w:rPr>
        <w:fldChar w:fldCharType="separate"/>
      </w:r>
      <w:r w:rsidR="00447E04" w:rsidRPr="00447E04">
        <w:rPr>
          <w:rFonts w:ascii="Arial" w:hAnsi="Arial" w:cs="Arial"/>
          <w:noProof/>
          <w:vertAlign w:val="superscript"/>
        </w:rPr>
        <w:t>11,21-23</w:t>
      </w:r>
      <w:r w:rsidR="005D0B77" w:rsidRPr="00FC25DF">
        <w:rPr>
          <w:rFonts w:ascii="Arial" w:hAnsi="Arial" w:cs="Arial"/>
        </w:rPr>
        <w:fldChar w:fldCharType="end"/>
      </w:r>
      <w:r w:rsidR="005D0B77" w:rsidRPr="00FC25DF">
        <w:rPr>
          <w:rFonts w:ascii="Arial" w:hAnsi="Arial" w:cs="Arial"/>
        </w:rPr>
        <w:t xml:space="preserve"> </w:t>
      </w:r>
    </w:p>
    <w:p w14:paraId="696A9E38" w14:textId="75382BE8" w:rsidR="00A54C39" w:rsidRPr="00E83044" w:rsidRDefault="00597EE8" w:rsidP="006560B2">
      <w:pPr>
        <w:spacing w:line="276" w:lineRule="auto"/>
        <w:rPr>
          <w:rFonts w:ascii="Arial" w:hAnsi="Arial" w:cs="Arial"/>
        </w:rPr>
      </w:pPr>
      <w:r w:rsidRPr="00FC25DF">
        <w:rPr>
          <w:rFonts w:ascii="Arial" w:hAnsi="Arial" w:cs="Arial"/>
        </w:rPr>
        <w:t>L</w:t>
      </w:r>
      <w:r w:rsidR="003A30E5" w:rsidRPr="00FC25DF">
        <w:rPr>
          <w:rFonts w:ascii="Arial" w:hAnsi="Arial" w:cs="Arial"/>
        </w:rPr>
        <w:t xml:space="preserve">imitations of this study include a study population that was </w:t>
      </w:r>
      <w:r w:rsidR="009705DA" w:rsidRPr="00FC25DF">
        <w:rPr>
          <w:rFonts w:ascii="Arial" w:hAnsi="Arial" w:cs="Arial"/>
        </w:rPr>
        <w:t>more</w:t>
      </w:r>
      <w:r w:rsidR="003A30E5" w:rsidRPr="00FC25DF">
        <w:rPr>
          <w:rFonts w:ascii="Arial" w:hAnsi="Arial" w:cs="Arial"/>
        </w:rPr>
        <w:t xml:space="preserve"> educated</w:t>
      </w:r>
      <w:r w:rsidR="009705DA" w:rsidRPr="00FC25DF">
        <w:rPr>
          <w:rFonts w:ascii="Arial" w:hAnsi="Arial" w:cs="Arial"/>
        </w:rPr>
        <w:t xml:space="preserve">, </w:t>
      </w:r>
      <w:r w:rsidR="005228E1" w:rsidRPr="00FC25DF">
        <w:rPr>
          <w:rFonts w:ascii="Arial" w:hAnsi="Arial" w:cs="Arial"/>
        </w:rPr>
        <w:t xml:space="preserve">and </w:t>
      </w:r>
      <w:r w:rsidR="00286EDD" w:rsidRPr="00FC25DF">
        <w:rPr>
          <w:rFonts w:ascii="Arial" w:hAnsi="Arial" w:cs="Arial"/>
        </w:rPr>
        <w:t>s</w:t>
      </w:r>
      <w:r w:rsidR="005D0F5D" w:rsidRPr="00FC25DF">
        <w:rPr>
          <w:rFonts w:ascii="Arial" w:hAnsi="Arial" w:cs="Arial"/>
        </w:rPr>
        <w:t>lightly</w:t>
      </w:r>
      <w:r w:rsidR="00286EDD" w:rsidRPr="00FC25DF">
        <w:rPr>
          <w:rFonts w:ascii="Arial" w:hAnsi="Arial" w:cs="Arial"/>
        </w:rPr>
        <w:t xml:space="preserve"> </w:t>
      </w:r>
      <w:r w:rsidR="009705DA" w:rsidRPr="00FC25DF">
        <w:rPr>
          <w:rFonts w:ascii="Arial" w:hAnsi="Arial" w:cs="Arial"/>
        </w:rPr>
        <w:t>younger</w:t>
      </w:r>
      <w:r w:rsidR="005228E1" w:rsidRPr="00FC25DF">
        <w:rPr>
          <w:rFonts w:ascii="Arial" w:hAnsi="Arial" w:cs="Arial"/>
        </w:rPr>
        <w:t xml:space="preserve"> than the general US population</w:t>
      </w:r>
      <w:r w:rsidR="00AE0BB2" w:rsidRPr="00FC25DF">
        <w:rPr>
          <w:rFonts w:ascii="Arial" w:hAnsi="Arial" w:cs="Arial"/>
        </w:rPr>
        <w:t xml:space="preserve">, likely </w:t>
      </w:r>
      <w:r w:rsidR="002325B9" w:rsidRPr="00FC25DF">
        <w:rPr>
          <w:rFonts w:ascii="Arial" w:hAnsi="Arial" w:cs="Arial"/>
        </w:rPr>
        <w:t>because</w:t>
      </w:r>
      <w:r w:rsidR="00AE0BB2" w:rsidRPr="00FC25DF">
        <w:rPr>
          <w:rFonts w:ascii="Arial" w:hAnsi="Arial" w:cs="Arial"/>
        </w:rPr>
        <w:t xml:space="preserve"> this was an online </w:t>
      </w:r>
      <w:r w:rsidR="000203AA" w:rsidRPr="00FC25DF">
        <w:rPr>
          <w:rFonts w:ascii="Arial" w:hAnsi="Arial" w:cs="Arial"/>
        </w:rPr>
        <w:t>survey</w:t>
      </w:r>
      <w:r w:rsidR="00AE0BB2" w:rsidRPr="00FC25DF">
        <w:rPr>
          <w:rFonts w:ascii="Arial" w:hAnsi="Arial" w:cs="Arial"/>
        </w:rPr>
        <w:t>.</w:t>
      </w:r>
      <w:r w:rsidR="008840C9" w:rsidRPr="00FC25DF">
        <w:rPr>
          <w:rFonts w:ascii="Arial" w:hAnsi="Arial" w:cs="Arial"/>
        </w:rPr>
        <w:t xml:space="preserve"> </w:t>
      </w:r>
      <w:r w:rsidR="00D77D70" w:rsidRPr="00FC25DF">
        <w:rPr>
          <w:rFonts w:ascii="Arial" w:hAnsi="Arial" w:cs="Arial"/>
        </w:rPr>
        <w:t>T</w:t>
      </w:r>
      <w:r w:rsidR="00DF7048" w:rsidRPr="00FC25DF">
        <w:rPr>
          <w:rFonts w:ascii="Arial" w:hAnsi="Arial" w:cs="Arial"/>
        </w:rPr>
        <w:t xml:space="preserve">he </w:t>
      </w:r>
      <w:r w:rsidR="00D77D70" w:rsidRPr="00FC25DF">
        <w:rPr>
          <w:rFonts w:ascii="Arial" w:hAnsi="Arial" w:cs="Arial"/>
        </w:rPr>
        <w:t xml:space="preserve">comparatively </w:t>
      </w:r>
      <w:r w:rsidR="00DF7048" w:rsidRPr="00FC25DF">
        <w:rPr>
          <w:rFonts w:ascii="Arial" w:hAnsi="Arial" w:cs="Arial"/>
        </w:rPr>
        <w:t>lower m</w:t>
      </w:r>
      <w:r w:rsidRPr="00FC25DF">
        <w:rPr>
          <w:rFonts w:ascii="Arial" w:hAnsi="Arial" w:cs="Arial"/>
        </w:rPr>
        <w:t>ean hope score</w:t>
      </w:r>
      <w:r w:rsidR="00D77D70" w:rsidRPr="00FC25DF">
        <w:rPr>
          <w:rFonts w:ascii="Arial" w:hAnsi="Arial" w:cs="Arial"/>
        </w:rPr>
        <w:t xml:space="preserve"> we</w:t>
      </w:r>
      <w:r w:rsidRPr="00FC25DF">
        <w:rPr>
          <w:rFonts w:ascii="Arial" w:hAnsi="Arial" w:cs="Arial"/>
        </w:rPr>
        <w:t xml:space="preserve"> </w:t>
      </w:r>
      <w:r w:rsidR="002325B9" w:rsidRPr="00FC25DF">
        <w:rPr>
          <w:rFonts w:ascii="Arial" w:hAnsi="Arial" w:cs="Arial"/>
        </w:rPr>
        <w:t>observed</w:t>
      </w:r>
      <w:r w:rsidRPr="00FC25DF">
        <w:rPr>
          <w:rFonts w:ascii="Arial" w:hAnsi="Arial" w:cs="Arial"/>
        </w:rPr>
        <w:t xml:space="preserve"> </w:t>
      </w:r>
      <w:r w:rsidR="002325B9" w:rsidRPr="00FC25DF">
        <w:rPr>
          <w:rFonts w:ascii="Arial" w:hAnsi="Arial" w:cs="Arial"/>
        </w:rPr>
        <w:t>in</w:t>
      </w:r>
      <w:r w:rsidRPr="00FC25DF">
        <w:rPr>
          <w:rFonts w:ascii="Arial" w:hAnsi="Arial" w:cs="Arial"/>
        </w:rPr>
        <w:t xml:space="preserve"> less educated </w:t>
      </w:r>
      <w:r w:rsidR="002325B9" w:rsidRPr="00FC25DF">
        <w:rPr>
          <w:rFonts w:ascii="Arial" w:hAnsi="Arial" w:cs="Arial"/>
        </w:rPr>
        <w:t>participants</w:t>
      </w:r>
      <w:r w:rsidRPr="00FC25DF">
        <w:rPr>
          <w:rFonts w:ascii="Arial" w:hAnsi="Arial" w:cs="Arial"/>
        </w:rPr>
        <w:t xml:space="preserve"> </w:t>
      </w:r>
      <w:r w:rsidR="00BF275A" w:rsidRPr="00FC25DF">
        <w:rPr>
          <w:rFonts w:ascii="Arial" w:hAnsi="Arial" w:cs="Arial"/>
        </w:rPr>
        <w:t>c</w:t>
      </w:r>
      <w:r w:rsidRPr="00FC25DF">
        <w:rPr>
          <w:rFonts w:ascii="Arial" w:hAnsi="Arial" w:cs="Arial"/>
        </w:rPr>
        <w:t xml:space="preserve">ould suggest that </w:t>
      </w:r>
      <w:r w:rsidR="00DF2FAF" w:rsidRPr="00FC25DF">
        <w:rPr>
          <w:rFonts w:ascii="Arial" w:hAnsi="Arial" w:cs="Arial"/>
        </w:rPr>
        <w:t>hope in the general US population may be</w:t>
      </w:r>
      <w:r w:rsidR="002325B9" w:rsidRPr="00FC25DF">
        <w:rPr>
          <w:rFonts w:ascii="Arial" w:hAnsi="Arial" w:cs="Arial"/>
        </w:rPr>
        <w:t xml:space="preserve"> even</w:t>
      </w:r>
      <w:r w:rsidR="00DF2FAF" w:rsidRPr="00FC25DF">
        <w:rPr>
          <w:rFonts w:ascii="Arial" w:hAnsi="Arial" w:cs="Arial"/>
        </w:rPr>
        <w:t xml:space="preserve"> lower than documented here. </w:t>
      </w:r>
      <w:r w:rsidR="009720B1" w:rsidRPr="00FC25DF">
        <w:rPr>
          <w:rFonts w:ascii="Arial" w:hAnsi="Arial" w:cs="Arial"/>
        </w:rPr>
        <w:t xml:space="preserve">Secondly, we </w:t>
      </w:r>
      <w:r w:rsidR="00DB6E0C" w:rsidRPr="00FC25DF">
        <w:rPr>
          <w:rFonts w:ascii="Arial" w:hAnsi="Arial" w:cs="Arial"/>
        </w:rPr>
        <w:t>did not measure</w:t>
      </w:r>
      <w:r w:rsidR="009720B1" w:rsidRPr="00FC25DF">
        <w:rPr>
          <w:rFonts w:ascii="Arial" w:hAnsi="Arial" w:cs="Arial"/>
        </w:rPr>
        <w:t xml:space="preserve"> other factors associated with vaccine uptake, including </w:t>
      </w:r>
      <w:r w:rsidR="00F3507F" w:rsidRPr="00FC25DF">
        <w:rPr>
          <w:rFonts w:ascii="Arial" w:hAnsi="Arial" w:cs="Arial"/>
        </w:rPr>
        <w:t>political affiliations, religious beliefs</w:t>
      </w:r>
      <w:r w:rsidR="00BA2BB9" w:rsidRPr="00FC25DF">
        <w:rPr>
          <w:rFonts w:ascii="Arial" w:hAnsi="Arial" w:cs="Arial"/>
        </w:rPr>
        <w:t xml:space="preserve"> or</w:t>
      </w:r>
      <w:r w:rsidR="00F3507F" w:rsidRPr="00FC25DF">
        <w:rPr>
          <w:rFonts w:ascii="Arial" w:hAnsi="Arial" w:cs="Arial"/>
        </w:rPr>
        <w:t xml:space="preserve"> </w:t>
      </w:r>
      <w:r w:rsidR="009720B1" w:rsidRPr="00FC25DF">
        <w:rPr>
          <w:rFonts w:ascii="Arial" w:hAnsi="Arial" w:cs="Arial"/>
        </w:rPr>
        <w:t>trust</w:t>
      </w:r>
      <w:r w:rsidR="000203AA" w:rsidRPr="00FC25DF">
        <w:rPr>
          <w:rFonts w:ascii="Arial" w:hAnsi="Arial" w:cs="Arial"/>
        </w:rPr>
        <w:t xml:space="preserve"> </w:t>
      </w:r>
      <w:r w:rsidR="00F3507F" w:rsidRPr="00FC25DF">
        <w:rPr>
          <w:rFonts w:ascii="Arial" w:hAnsi="Arial" w:cs="Arial"/>
        </w:rPr>
        <w:t xml:space="preserve">in </w:t>
      </w:r>
      <w:r w:rsidR="00BA2BB9" w:rsidRPr="00FC25DF">
        <w:rPr>
          <w:rFonts w:ascii="Arial" w:hAnsi="Arial" w:cs="Arial"/>
        </w:rPr>
        <w:t>science</w:t>
      </w:r>
      <w:r w:rsidR="00417537" w:rsidRPr="00FC25DF">
        <w:rPr>
          <w:rFonts w:ascii="Arial" w:hAnsi="Arial" w:cs="Arial"/>
        </w:rPr>
        <w:t>, although the relationship between hope and trust has been documented</w:t>
      </w:r>
      <w:r w:rsidR="009720B1" w:rsidRPr="00FC25DF">
        <w:rPr>
          <w:rFonts w:ascii="Arial" w:hAnsi="Arial" w:cs="Arial"/>
        </w:rPr>
        <w:t>.</w:t>
      </w:r>
      <w:r w:rsidR="00417537" w:rsidRPr="00FC25DF">
        <w:rPr>
          <w:rFonts w:ascii="Arial" w:hAnsi="Arial" w:cs="Arial"/>
        </w:rPr>
        <w:fldChar w:fldCharType="begin"/>
      </w:r>
      <w:r w:rsidR="00447E04">
        <w:rPr>
          <w:rFonts w:ascii="Arial" w:hAnsi="Arial" w:cs="Arial"/>
        </w:rPr>
        <w:instrText xml:space="preserve"> ADDIN EN.CITE &lt;EndNote&gt;&lt;Cite&gt;&lt;Author&gt;McGeer&lt;/Author&gt;&lt;Year&gt;2008&lt;/Year&gt;&lt;RecNum&gt;954&lt;/RecNum&gt;&lt;DisplayText&gt;&lt;style face="superscript"&gt;24&lt;/style&gt;&lt;/DisplayText&gt;&lt;record&gt;&lt;rec-number&gt;954&lt;/rec-number&gt;&lt;foreign-keys&gt;&lt;key app="EN" db-id="z5dpzrzrifve0jefxa6pezebv0sdvpeapttr" timestamp="1638391018"&gt;954&lt;/key&gt;&lt;/foreign-keys&gt;&lt;ref-type name="Journal Article"&gt;17&lt;/ref-type&gt;&lt;contributors&gt;&lt;authors&gt;&lt;author&gt;McGeer, Victoria&lt;/author&gt;&lt;/authors&gt;&lt;/contributors&gt;&lt;titles&gt;&lt;title&gt;Trust, hope and empowerment&lt;/title&gt;&lt;secondary-title&gt;Australasian Journal of Philosophy&lt;/secondary-title&gt;&lt;/titles&gt;&lt;periodical&gt;&lt;full-title&gt;Australasian Journal of Philosophy&lt;/full-title&gt;&lt;/periodical&gt;&lt;pages&gt;237-254&lt;/pages&gt;&lt;volume&gt;86&lt;/volume&gt;&lt;number&gt;2&lt;/number&gt;&lt;dates&gt;&lt;year&gt;2008&lt;/year&gt;&lt;/dates&gt;&lt;isbn&gt;0004-8402&lt;/isbn&gt;&lt;urls&gt;&lt;/urls&gt;&lt;/record&gt;&lt;/Cite&gt;&lt;/EndNote&gt;</w:instrText>
      </w:r>
      <w:r w:rsidR="00417537" w:rsidRPr="00FC25DF">
        <w:rPr>
          <w:rFonts w:ascii="Arial" w:hAnsi="Arial" w:cs="Arial"/>
        </w:rPr>
        <w:fldChar w:fldCharType="separate"/>
      </w:r>
      <w:r w:rsidR="00447E04" w:rsidRPr="00447E04">
        <w:rPr>
          <w:rFonts w:ascii="Arial" w:hAnsi="Arial" w:cs="Arial"/>
          <w:noProof/>
          <w:vertAlign w:val="superscript"/>
        </w:rPr>
        <w:t>24</w:t>
      </w:r>
      <w:r w:rsidR="00417537" w:rsidRPr="00FC25DF">
        <w:rPr>
          <w:rFonts w:ascii="Arial" w:hAnsi="Arial" w:cs="Arial"/>
        </w:rPr>
        <w:fldChar w:fldCharType="end"/>
      </w:r>
      <w:r w:rsidR="00BA2BB9" w:rsidRPr="00FC25DF">
        <w:rPr>
          <w:rFonts w:ascii="Arial" w:hAnsi="Arial" w:cs="Arial"/>
        </w:rPr>
        <w:t xml:space="preserve"> </w:t>
      </w:r>
      <w:r w:rsidR="00AE0BB2" w:rsidRPr="00FC25DF">
        <w:rPr>
          <w:rFonts w:ascii="Arial" w:hAnsi="Arial" w:cs="Arial"/>
        </w:rPr>
        <w:t xml:space="preserve">Finally, while we </w:t>
      </w:r>
      <w:r w:rsidR="00DB6E0C" w:rsidRPr="00FC25DF">
        <w:rPr>
          <w:rFonts w:ascii="Arial" w:hAnsi="Arial" w:cs="Arial"/>
        </w:rPr>
        <w:t>assume</w:t>
      </w:r>
      <w:r w:rsidR="00AE0BB2" w:rsidRPr="00FC25DF">
        <w:rPr>
          <w:rFonts w:ascii="Arial" w:hAnsi="Arial" w:cs="Arial"/>
        </w:rPr>
        <w:t xml:space="preserve"> the direction of causality </w:t>
      </w:r>
      <w:r w:rsidR="00DB6E0C" w:rsidRPr="00FC25DF">
        <w:rPr>
          <w:rFonts w:ascii="Arial" w:hAnsi="Arial" w:cs="Arial"/>
        </w:rPr>
        <w:t xml:space="preserve">from </w:t>
      </w:r>
      <w:r w:rsidR="00AE0BB2" w:rsidRPr="00FC25DF">
        <w:rPr>
          <w:rFonts w:ascii="Arial" w:hAnsi="Arial" w:cs="Arial"/>
        </w:rPr>
        <w:t xml:space="preserve">hope </w:t>
      </w:r>
      <w:r w:rsidR="00DB6E0C" w:rsidRPr="00FC25DF">
        <w:rPr>
          <w:rFonts w:ascii="Arial" w:hAnsi="Arial" w:cs="Arial"/>
        </w:rPr>
        <w:t xml:space="preserve">to </w:t>
      </w:r>
      <w:r w:rsidR="00AE0BB2" w:rsidRPr="00FC25DF">
        <w:rPr>
          <w:rFonts w:ascii="Arial" w:hAnsi="Arial" w:cs="Arial"/>
        </w:rPr>
        <w:t>vaccine uptake</w:t>
      </w:r>
      <w:r w:rsidR="00DB6E0C" w:rsidRPr="00FC25DF">
        <w:rPr>
          <w:rFonts w:ascii="Arial" w:hAnsi="Arial" w:cs="Arial"/>
        </w:rPr>
        <w:t xml:space="preserve">, it may be the reverse </w:t>
      </w:r>
      <w:r w:rsidR="005D0F5D" w:rsidRPr="00FC25DF">
        <w:rPr>
          <w:rFonts w:ascii="Arial" w:hAnsi="Arial" w:cs="Arial"/>
        </w:rPr>
        <w:t>(</w:t>
      </w:r>
      <w:r w:rsidR="00DB6E0C" w:rsidRPr="00FC25DF">
        <w:rPr>
          <w:rFonts w:ascii="Arial" w:hAnsi="Arial" w:cs="Arial"/>
        </w:rPr>
        <w:t>i.e. vaccin</w:t>
      </w:r>
      <w:r w:rsidR="00DF2FAF" w:rsidRPr="00FC25DF">
        <w:rPr>
          <w:rFonts w:ascii="Arial" w:hAnsi="Arial" w:cs="Arial"/>
        </w:rPr>
        <w:t>e uptake</w:t>
      </w:r>
      <w:r w:rsidR="00DB6E0C" w:rsidRPr="00FC25DF">
        <w:rPr>
          <w:rFonts w:ascii="Arial" w:hAnsi="Arial" w:cs="Arial"/>
        </w:rPr>
        <w:t xml:space="preserve"> driving hope</w:t>
      </w:r>
      <w:r w:rsidR="005D0F5D" w:rsidRPr="00FC25DF">
        <w:rPr>
          <w:rFonts w:ascii="Arial" w:hAnsi="Arial" w:cs="Arial"/>
        </w:rPr>
        <w:t>)</w:t>
      </w:r>
      <w:r w:rsidR="00DB6E0C" w:rsidRPr="00FC25DF">
        <w:rPr>
          <w:rFonts w:ascii="Arial" w:hAnsi="Arial" w:cs="Arial"/>
        </w:rPr>
        <w:t>.</w:t>
      </w:r>
      <w:r w:rsidR="00DF2FAF" w:rsidRPr="00FC25DF">
        <w:rPr>
          <w:rFonts w:ascii="Arial" w:hAnsi="Arial" w:cs="Arial"/>
        </w:rPr>
        <w:t xml:space="preserve"> </w:t>
      </w:r>
      <w:r w:rsidR="00DF2FAF" w:rsidRPr="00FC25DF">
        <w:rPr>
          <w:rFonts w:ascii="Arial" w:hAnsi="Arial" w:cs="Arial"/>
        </w:rPr>
        <w:lastRenderedPageBreak/>
        <w:t>This seems less plausible given the observed association between hope and reduced vaccine hesitancy</w:t>
      </w:r>
      <w:r w:rsidR="002325B9" w:rsidRPr="00FC25DF">
        <w:rPr>
          <w:rFonts w:ascii="Arial" w:hAnsi="Arial" w:cs="Arial"/>
        </w:rPr>
        <w:t xml:space="preserve">, </w:t>
      </w:r>
      <w:r w:rsidR="00DF2FAF" w:rsidRPr="00FC25DF">
        <w:rPr>
          <w:rFonts w:ascii="Arial" w:hAnsi="Arial" w:cs="Arial"/>
        </w:rPr>
        <w:t>a</w:t>
      </w:r>
      <w:r w:rsidR="00DF7048" w:rsidRPr="00FC25DF">
        <w:rPr>
          <w:rFonts w:ascii="Arial" w:hAnsi="Arial" w:cs="Arial"/>
        </w:rPr>
        <w:t xml:space="preserve"> well-documented</w:t>
      </w:r>
      <w:r w:rsidR="00DF2FAF" w:rsidRPr="00FC25DF">
        <w:rPr>
          <w:rFonts w:ascii="Arial" w:hAnsi="Arial" w:cs="Arial"/>
        </w:rPr>
        <w:t xml:space="preserve"> precursor for vaccine uptake.</w:t>
      </w:r>
      <w:r w:rsidR="006F396D" w:rsidRPr="00FC25DF">
        <w:rPr>
          <w:rFonts w:ascii="Arial" w:hAnsi="Arial" w:cs="Arial"/>
        </w:rPr>
        <w:fldChar w:fldCharType="begin">
          <w:fldData xml:space="preserve">PEVuZE5vdGU+PENpdGU+PEF1dGhvcj5MYXJzb248L0F1dGhvcj48WWVhcj4yMDE1PC9ZZWFyPjxS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</w:fldData>
        </w:fldChar>
      </w:r>
      <w:r w:rsidR="00447E04">
        <w:rPr>
          <w:rFonts w:ascii="Arial" w:hAnsi="Arial" w:cs="Arial"/>
        </w:rPr>
        <w:instrText xml:space="preserve"> ADDIN EN.CITE </w:instrText>
      </w:r>
      <w:r w:rsidR="00447E04">
        <w:rPr>
          <w:rFonts w:ascii="Arial" w:hAnsi="Arial" w:cs="Arial"/>
        </w:rPr>
        <w:fldChar w:fldCharType="begin">
          <w:fldData xml:space="preserve">PEVuZE5vdGU+PENpdGU+PEF1dGhvcj5MYXJzb248L0F1dGhvcj48WWVhcj4yMDE1PC9ZZWFyPjxS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</w:fldData>
        </w:fldChar>
      </w:r>
      <w:r w:rsidR="00447E04">
        <w:rPr>
          <w:rFonts w:ascii="Arial" w:hAnsi="Arial" w:cs="Arial"/>
        </w:rPr>
        <w:instrText xml:space="preserve"> ADDIN EN.CITE.DATA </w:instrText>
      </w:r>
      <w:r w:rsidR="00447E04">
        <w:rPr>
          <w:rFonts w:ascii="Arial" w:hAnsi="Arial" w:cs="Arial"/>
        </w:rPr>
      </w:r>
      <w:r w:rsidR="00447E04">
        <w:rPr>
          <w:rFonts w:ascii="Arial" w:hAnsi="Arial" w:cs="Arial"/>
        </w:rPr>
        <w:fldChar w:fldCharType="end"/>
      </w:r>
      <w:r w:rsidR="006F396D" w:rsidRPr="00FC25DF">
        <w:rPr>
          <w:rFonts w:ascii="Arial" w:hAnsi="Arial" w:cs="Arial"/>
        </w:rPr>
        <w:fldChar w:fldCharType="separate"/>
      </w:r>
      <w:r w:rsidR="00447E04" w:rsidRPr="00447E04">
        <w:rPr>
          <w:rFonts w:ascii="Arial" w:hAnsi="Arial" w:cs="Arial"/>
          <w:noProof/>
          <w:vertAlign w:val="superscript"/>
        </w:rPr>
        <w:t>14</w:t>
      </w:r>
      <w:r w:rsidR="006F396D" w:rsidRPr="00FC25DF">
        <w:rPr>
          <w:rFonts w:ascii="Arial" w:hAnsi="Arial" w:cs="Arial"/>
        </w:rPr>
        <w:fldChar w:fldCharType="end"/>
      </w:r>
    </w:p>
    <w:p w14:paraId="71846206" w14:textId="12751F5F" w:rsidR="00771DA2" w:rsidRPr="00FC25DF" w:rsidRDefault="00874384" w:rsidP="006560B2">
      <w:pPr>
        <w:spacing w:line="276" w:lineRule="auto"/>
        <w:rPr>
          <w:rFonts w:ascii="Arial" w:hAnsi="Arial" w:cs="Arial"/>
        </w:rPr>
      </w:pPr>
      <w:r w:rsidRPr="00FC25DF">
        <w:rPr>
          <w:rFonts w:ascii="Arial" w:hAnsi="Arial" w:cs="Arial"/>
        </w:rPr>
        <w:t>The strong</w:t>
      </w:r>
      <w:r w:rsidR="005C10E1" w:rsidRPr="00FC25DF">
        <w:rPr>
          <w:rFonts w:ascii="Arial" w:hAnsi="Arial" w:cs="Arial"/>
        </w:rPr>
        <w:t xml:space="preserve"> association</w:t>
      </w:r>
      <w:r w:rsidR="00975644" w:rsidRPr="00FC25DF">
        <w:rPr>
          <w:rFonts w:ascii="Arial" w:hAnsi="Arial" w:cs="Arial"/>
        </w:rPr>
        <w:t xml:space="preserve"> between hope</w:t>
      </w:r>
      <w:r w:rsidR="005C10E1" w:rsidRPr="00FC25DF">
        <w:rPr>
          <w:rFonts w:ascii="Arial" w:hAnsi="Arial" w:cs="Arial"/>
        </w:rPr>
        <w:t xml:space="preserve"> </w:t>
      </w:r>
      <w:r w:rsidR="00975644" w:rsidRPr="00FC25DF">
        <w:rPr>
          <w:rFonts w:ascii="Arial" w:hAnsi="Arial" w:cs="Arial"/>
        </w:rPr>
        <w:t>and vaccine uptake</w:t>
      </w:r>
      <w:r w:rsidR="001852A8" w:rsidRPr="00FC25DF">
        <w:rPr>
          <w:rFonts w:ascii="Arial" w:hAnsi="Arial" w:cs="Arial"/>
        </w:rPr>
        <w:t>,</w:t>
      </w:r>
      <w:r w:rsidRPr="00FC25DF">
        <w:rPr>
          <w:rFonts w:ascii="Arial" w:hAnsi="Arial" w:cs="Arial"/>
        </w:rPr>
        <w:t xml:space="preserve"> observed in this study</w:t>
      </w:r>
      <w:r w:rsidR="00BD61B5" w:rsidRPr="00FC25DF">
        <w:rPr>
          <w:rFonts w:ascii="Arial" w:hAnsi="Arial" w:cs="Arial"/>
        </w:rPr>
        <w:t xml:space="preserve"> </w:t>
      </w:r>
      <w:r w:rsidR="006F7A48" w:rsidRPr="00FC25DF">
        <w:rPr>
          <w:rFonts w:ascii="Arial" w:hAnsi="Arial" w:cs="Arial"/>
        </w:rPr>
        <w:t>suggest</w:t>
      </w:r>
      <w:r w:rsidR="005C10E1" w:rsidRPr="00FC25DF">
        <w:rPr>
          <w:rFonts w:ascii="Arial" w:hAnsi="Arial" w:cs="Arial"/>
        </w:rPr>
        <w:t>s</w:t>
      </w:r>
      <w:r w:rsidR="006F7A48" w:rsidRPr="00FC25DF">
        <w:rPr>
          <w:rFonts w:ascii="Arial" w:hAnsi="Arial" w:cs="Arial"/>
        </w:rPr>
        <w:t xml:space="preserve"> that foundational public policy efforts to</w:t>
      </w:r>
      <w:r w:rsidR="00BD61B5" w:rsidRPr="00FC25DF">
        <w:rPr>
          <w:rFonts w:ascii="Arial" w:hAnsi="Arial" w:cs="Arial"/>
        </w:rPr>
        <w:t xml:space="preserve"> boost hope and</w:t>
      </w:r>
      <w:r w:rsidR="006F7A48" w:rsidRPr="00FC25DF">
        <w:rPr>
          <w:rFonts w:ascii="Arial" w:hAnsi="Arial" w:cs="Arial"/>
        </w:rPr>
        <w:t xml:space="preserve"> address th</w:t>
      </w:r>
      <w:r w:rsidR="00C95D8E" w:rsidRPr="00FC25DF">
        <w:rPr>
          <w:rFonts w:ascii="Arial" w:hAnsi="Arial" w:cs="Arial"/>
        </w:rPr>
        <w:t>e</w:t>
      </w:r>
      <w:r w:rsidR="006F7A48" w:rsidRPr="00FC25DF">
        <w:rPr>
          <w:rFonts w:ascii="Arial" w:hAnsi="Arial" w:cs="Arial"/>
        </w:rPr>
        <w:t xml:space="preserve"> crisis of despair in the US, could</w:t>
      </w:r>
      <w:r w:rsidR="007D6A22" w:rsidRPr="00FC25DF">
        <w:rPr>
          <w:rFonts w:ascii="Arial" w:hAnsi="Arial" w:cs="Arial"/>
        </w:rPr>
        <w:t xml:space="preserve"> yield</w:t>
      </w:r>
      <w:r w:rsidR="00BD61B5" w:rsidRPr="00FC25DF">
        <w:rPr>
          <w:rFonts w:ascii="Arial" w:hAnsi="Arial" w:cs="Arial"/>
        </w:rPr>
        <w:t xml:space="preserve"> powerful,</w:t>
      </w:r>
      <w:r w:rsidR="007D6A22" w:rsidRPr="00FC25DF">
        <w:rPr>
          <w:rFonts w:ascii="Arial" w:hAnsi="Arial" w:cs="Arial"/>
        </w:rPr>
        <w:t xml:space="preserve"> concurrent improvements in vaccine uptake</w:t>
      </w:r>
      <w:r w:rsidR="0028603B" w:rsidRPr="00FC25DF">
        <w:rPr>
          <w:rFonts w:ascii="Arial" w:hAnsi="Arial" w:cs="Arial"/>
        </w:rPr>
        <w:t xml:space="preserve">. </w:t>
      </w:r>
      <w:r w:rsidR="00417537" w:rsidRPr="00FC25DF">
        <w:rPr>
          <w:rFonts w:ascii="Arial" w:hAnsi="Arial" w:cs="Arial"/>
        </w:rPr>
        <w:t>Additionally, the documented interconnections between hope and trust</w:t>
      </w:r>
      <w:r w:rsidR="00417537" w:rsidRPr="00FC25DF">
        <w:rPr>
          <w:rFonts w:ascii="Arial" w:hAnsi="Arial" w:cs="Arial"/>
        </w:rPr>
        <w:fldChar w:fldCharType="begin"/>
      </w:r>
      <w:r w:rsidR="00447E04">
        <w:rPr>
          <w:rFonts w:ascii="Arial" w:hAnsi="Arial" w:cs="Arial"/>
        </w:rPr>
        <w:instrText xml:space="preserve"> ADDIN EN.CITE &lt;EndNote&gt;&lt;Cite&gt;&lt;Author&gt;McGeer&lt;/Author&gt;&lt;Year&gt;2008&lt;/Year&gt;&lt;RecNum&gt;954&lt;/RecNum&gt;&lt;DisplayText&gt;&lt;style face="superscript"&gt;24&lt;/style&gt;&lt;/DisplayText&gt;&lt;record&gt;&lt;rec-number&gt;954&lt;/rec-number&gt;&lt;foreign-keys&gt;&lt;key app="EN" db-id="z5dpzrzrifve0jefxa6pezebv0sdvpeapttr" timestamp="1638391018"&gt;954&lt;/key&gt;&lt;/foreign-keys&gt;&lt;ref-type name="Journal Article"&gt;17&lt;/ref-type&gt;&lt;contributors&gt;&lt;authors&gt;&lt;author&gt;McGeer, Victoria&lt;/author&gt;&lt;/authors&gt;&lt;/contributors&gt;&lt;titles&gt;&lt;title&gt;Trust, hope and empowerment&lt;/title&gt;&lt;secondary-title&gt;Australasian Journal of Philosophy&lt;/secondary-title&gt;&lt;/titles&gt;&lt;periodical&gt;&lt;full-title&gt;Australasian Journal of Philosophy&lt;/full-title&gt;&lt;/periodical&gt;&lt;pages&gt;237-254&lt;/pages&gt;&lt;volume&gt;86&lt;/volume&gt;&lt;number&gt;2&lt;/number&gt;&lt;dates&gt;&lt;year&gt;2008&lt;/year&gt;&lt;/dates&gt;&lt;isbn&gt;0004-8402&lt;/isbn&gt;&lt;urls&gt;&lt;/urls&gt;&lt;/record&gt;&lt;/Cite&gt;&lt;/EndNote&gt;</w:instrText>
      </w:r>
      <w:r w:rsidR="00417537" w:rsidRPr="00FC25DF">
        <w:rPr>
          <w:rFonts w:ascii="Arial" w:hAnsi="Arial" w:cs="Arial"/>
        </w:rPr>
        <w:fldChar w:fldCharType="separate"/>
      </w:r>
      <w:r w:rsidR="00447E04" w:rsidRPr="00447E04">
        <w:rPr>
          <w:rFonts w:ascii="Arial" w:hAnsi="Arial" w:cs="Arial"/>
          <w:noProof/>
          <w:vertAlign w:val="superscript"/>
        </w:rPr>
        <w:t>24</w:t>
      </w:r>
      <w:r w:rsidR="00417537" w:rsidRPr="00FC25DF">
        <w:rPr>
          <w:rFonts w:ascii="Arial" w:hAnsi="Arial" w:cs="Arial"/>
        </w:rPr>
        <w:fldChar w:fldCharType="end"/>
      </w:r>
      <w:r w:rsidR="00417537" w:rsidRPr="00FC25DF">
        <w:rPr>
          <w:rFonts w:ascii="Arial" w:hAnsi="Arial" w:cs="Arial"/>
        </w:rPr>
        <w:t xml:space="preserve"> and between trust in science and vaccine confidence</w:t>
      </w:r>
      <w:r w:rsidR="00417537" w:rsidRPr="00FC25DF">
        <w:rPr>
          <w:rFonts w:ascii="Arial" w:hAnsi="Arial" w:cs="Arial"/>
        </w:rPr>
        <w:fldChar w:fldCharType="begin"/>
      </w:r>
      <w:r w:rsidR="00447E04">
        <w:rPr>
          <w:rFonts w:ascii="Arial" w:hAnsi="Arial" w:cs="Arial"/>
        </w:rPr>
        <w:instrText xml:space="preserve"> ADDIN EN.CITE &lt;EndNote&gt;&lt;Cite&gt;&lt;Author&gt;Sturgis&lt;/Author&gt;&lt;Year&gt;2021&lt;/Year&gt;&lt;RecNum&gt;970&lt;/RecNum&gt;&lt;DisplayText&gt;&lt;style face="superscript"&gt;25&lt;/style&gt;&lt;/DisplayText&gt;&lt;record&gt;&lt;rec-number&gt;970&lt;/rec-number&gt;&lt;foreign-keys&gt;&lt;key app="EN" db-id="z5dpzrzrifve0jefxa6pezebv0sdvpeapttr" timestamp="1643491122"&gt;970&lt;/key&gt;&lt;/foreign-keys&gt;&lt;ref-type name="Journal Article"&gt;17&lt;/ref-type&gt;&lt;contributors&gt;&lt;authors&gt;&lt;author&gt;Sturgis, Patrick&lt;/author&gt;&lt;author&gt;Brunton-Smith, Ian&lt;/author&gt;&lt;author&gt;Jackson, Jonathan&lt;/author&gt;&lt;/authors&gt;&lt;/contributors&gt;&lt;titles&gt;&lt;title&gt;Trust in science, social consensus and vaccine confidence&lt;/title&gt;&lt;secondary-title&gt;Nature Human Behaviour&lt;/secondary-title&gt;&lt;/titles&gt;&lt;periodical&gt;&lt;full-title&gt;Nature human behaviour&lt;/full-title&gt;&lt;/periodical&gt;&lt;pages&gt;1-7&lt;/pages&gt;&lt;dates&gt;&lt;year&gt;2021&lt;/year&gt;&lt;/dates&gt;&lt;isbn&gt;2397-3374&lt;/isbn&gt;&lt;urls&gt;&lt;/urls&gt;&lt;/record&gt;&lt;/Cite&gt;&lt;/EndNote&gt;</w:instrText>
      </w:r>
      <w:r w:rsidR="00417537" w:rsidRPr="00FC25DF">
        <w:rPr>
          <w:rFonts w:ascii="Arial" w:hAnsi="Arial" w:cs="Arial"/>
        </w:rPr>
        <w:fldChar w:fldCharType="separate"/>
      </w:r>
      <w:r w:rsidR="00447E04" w:rsidRPr="00447E04">
        <w:rPr>
          <w:rFonts w:ascii="Arial" w:hAnsi="Arial" w:cs="Arial"/>
          <w:noProof/>
          <w:vertAlign w:val="superscript"/>
        </w:rPr>
        <w:t>25</w:t>
      </w:r>
      <w:r w:rsidR="00417537" w:rsidRPr="00FC25DF">
        <w:rPr>
          <w:rFonts w:ascii="Arial" w:hAnsi="Arial" w:cs="Arial"/>
        </w:rPr>
        <w:fldChar w:fldCharType="end"/>
      </w:r>
      <w:r w:rsidR="00417537" w:rsidRPr="00FC25DF">
        <w:rPr>
          <w:rFonts w:ascii="Arial" w:hAnsi="Arial" w:cs="Arial"/>
        </w:rPr>
        <w:t xml:space="preserve"> suggest that boosting all of these could work synergistically in favor of improved vaccine uptake. </w:t>
      </w:r>
      <w:r w:rsidR="001C6B00" w:rsidRPr="00FC25DF">
        <w:rPr>
          <w:rFonts w:ascii="Arial" w:hAnsi="Arial" w:cs="Arial"/>
        </w:rPr>
        <w:t>Hope has already been identified as an important therapeutic target in other health fields that, when boosted, can influence patient outcomes.</w:t>
      </w:r>
      <w:r w:rsidR="001C6B00" w:rsidRPr="00FC25DF">
        <w:rPr>
          <w:rFonts w:ascii="Arial" w:hAnsi="Arial" w:cs="Arial"/>
        </w:rPr>
        <w:fldChar w:fldCharType="begin"/>
      </w:r>
      <w:r w:rsidR="00447E04">
        <w:rPr>
          <w:rFonts w:ascii="Arial" w:hAnsi="Arial" w:cs="Arial"/>
        </w:rPr>
        <w:instrText xml:space="preserve"> ADDIN EN.CITE &lt;EndNote&gt;&lt;Cite&gt;&lt;Author&gt;Corn&lt;/Author&gt;&lt;Year&gt;2020&lt;/Year&gt;&lt;RecNum&gt;953&lt;/RecNum&gt;&lt;DisplayText&gt;&lt;style face="superscript"&gt;26&lt;/style&gt;&lt;/DisplayText&gt;&lt;record&gt;&lt;rec-number&gt;953&lt;/rec-number&gt;&lt;foreign-keys&gt;&lt;key app="EN" db-id="z5dpzrzrifve0jefxa6pezebv0sdvpeapttr" timestamp="1638390729"&gt;953&lt;/key&gt;&lt;/foreign-keys&gt;&lt;ref-type name="Journal Article"&gt;17&lt;/ref-type&gt;&lt;contributors&gt;&lt;authors&gt;&lt;author&gt;Corn, B. W.&lt;/author&gt;&lt;author&gt;Feldman, D. B.&lt;/author&gt;&lt;author&gt;Wexler, I.&lt;/author&gt;&lt;/authors&gt;&lt;/contributors&gt;&lt;auth-address&gt;Shaare Zedek Medical Center, Jerusalem, Israel. Electronic address: bencorn@szmc.org.il.&amp;#xD;Santa Clara University, Santa Clara, CA, USA.&amp;#xD;Hadassah University Hospital, Jerusalem, Israel.&lt;/auth-address&gt;&lt;titles&gt;&lt;title&gt;The science of hope&lt;/title&gt;&lt;secondary-title&gt;Lancet Oncol&lt;/secondary-title&gt;&lt;/titles&gt;&lt;periodical&gt;&lt;full-title&gt;Lancet Oncology&lt;/full-title&gt;&lt;abbr-1&gt;Lancet Oncol.&lt;/abbr-1&gt;&lt;abbr-2&gt;Lancet Oncol&lt;/abbr-2&gt;&lt;/periodical&gt;&lt;pages&gt;e452-e459&lt;/pages&gt;&lt;volume&gt;21&lt;/volume&gt;&lt;number&gt;9&lt;/number&gt;&lt;keywords&gt;&lt;keyword&gt;*Emotions&lt;/keyword&gt;&lt;keyword&gt;*Hope&lt;/keyword&gt;&lt;keyword&gt;Humans&lt;/keyword&gt;&lt;keyword&gt;Neoplasms/epidemiology/*psychology/therapy&lt;/keyword&gt;&lt;keyword&gt;*Personality&lt;/keyword&gt;&lt;keyword&gt;Quality of Life/psychology&lt;/keyword&gt;&lt;/keywords&gt;&lt;dates&gt;&lt;year&gt;2020&lt;/year&gt;&lt;pub-dates&gt;&lt;date&gt;Sep&lt;/date&gt;&lt;/pub-dates&gt;&lt;/dates&gt;&lt;isbn&gt;1474-5488 (Electronic)&amp;#xD;1470-2045 (Linking)&lt;/isbn&gt;&lt;accession-num&gt;32888474&lt;/accession-num&gt;&lt;urls&gt;&lt;related-urls&gt;&lt;url&gt;https://www.ncbi.nlm.nih.gov/pubmed/32888474&lt;/url&gt;&lt;/related-urls&gt;&lt;/urls&gt;&lt;electronic-resource-num&gt;10.1016/S1470-2045(20)30210-2&lt;/electronic-resource-num&gt;&lt;/record&gt;&lt;/Cite&gt;&lt;/EndNote&gt;</w:instrText>
      </w:r>
      <w:r w:rsidR="001C6B00" w:rsidRPr="00FC25DF">
        <w:rPr>
          <w:rFonts w:ascii="Arial" w:hAnsi="Arial" w:cs="Arial"/>
        </w:rPr>
        <w:fldChar w:fldCharType="separate"/>
      </w:r>
      <w:r w:rsidR="00447E04" w:rsidRPr="00447E04">
        <w:rPr>
          <w:rFonts w:ascii="Arial" w:hAnsi="Arial" w:cs="Arial"/>
          <w:noProof/>
          <w:vertAlign w:val="superscript"/>
        </w:rPr>
        <w:t>26</w:t>
      </w:r>
      <w:r w:rsidR="001C6B00" w:rsidRPr="00FC25DF">
        <w:rPr>
          <w:rFonts w:ascii="Arial" w:hAnsi="Arial" w:cs="Arial"/>
        </w:rPr>
        <w:fldChar w:fldCharType="end"/>
      </w:r>
      <w:r w:rsidR="001C6B00" w:rsidRPr="00FC25DF">
        <w:rPr>
          <w:rFonts w:ascii="Arial" w:hAnsi="Arial" w:cs="Arial"/>
        </w:rPr>
        <w:t xml:space="preserve"> Especially for populations at risk of low vaccine uptake, broadening the focus of our vaccine promotion efforts – </w:t>
      </w:r>
      <w:r w:rsidR="00DB5CF0" w:rsidRPr="00FC25DF">
        <w:rPr>
          <w:rFonts w:ascii="Arial" w:hAnsi="Arial" w:cs="Arial"/>
        </w:rPr>
        <w:t>beyond standard informational messages aimed at reducing vaccine hesitancy</w:t>
      </w:r>
      <w:r w:rsidR="001C6B00" w:rsidRPr="00FC25DF">
        <w:rPr>
          <w:rFonts w:ascii="Arial" w:hAnsi="Arial" w:cs="Arial"/>
        </w:rPr>
        <w:t xml:space="preserve"> – may yield more equitable and effective interventions. </w:t>
      </w:r>
      <w:r w:rsidR="00195B35" w:rsidRPr="00FC25DF">
        <w:rPr>
          <w:rFonts w:ascii="Arial" w:hAnsi="Arial" w:cs="Arial"/>
        </w:rPr>
        <w:t xml:space="preserve">Such efforts </w:t>
      </w:r>
      <w:r w:rsidR="00BD61B5" w:rsidRPr="00FC25DF">
        <w:rPr>
          <w:rFonts w:ascii="Arial" w:hAnsi="Arial" w:cs="Arial"/>
        </w:rPr>
        <w:t>w</w:t>
      </w:r>
      <w:r w:rsidR="00195B35" w:rsidRPr="00FC25DF">
        <w:rPr>
          <w:rFonts w:ascii="Arial" w:hAnsi="Arial" w:cs="Arial"/>
        </w:rPr>
        <w:t>ould contribute to</w:t>
      </w:r>
      <w:r w:rsidR="0028603B" w:rsidRPr="00FC25DF">
        <w:rPr>
          <w:rFonts w:ascii="Arial" w:hAnsi="Arial" w:cs="Arial"/>
        </w:rPr>
        <w:t xml:space="preserve"> a</w:t>
      </w:r>
      <w:r w:rsidR="005C10E1" w:rsidRPr="00FC25DF">
        <w:rPr>
          <w:rFonts w:ascii="Arial" w:hAnsi="Arial" w:cs="Arial"/>
        </w:rPr>
        <w:t xml:space="preserve"> win-win</w:t>
      </w:r>
      <w:r w:rsidR="003F65D9" w:rsidRPr="00FC25DF">
        <w:rPr>
          <w:rFonts w:ascii="Arial" w:hAnsi="Arial" w:cs="Arial"/>
        </w:rPr>
        <w:t xml:space="preserve"> situation</w:t>
      </w:r>
      <w:r w:rsidR="005C10E1" w:rsidRPr="00FC25DF">
        <w:rPr>
          <w:rFonts w:ascii="Arial" w:hAnsi="Arial" w:cs="Arial"/>
        </w:rPr>
        <w:t xml:space="preserve"> for </w:t>
      </w:r>
      <w:r w:rsidR="003F65D9" w:rsidRPr="00FC25DF">
        <w:rPr>
          <w:rFonts w:ascii="Arial" w:hAnsi="Arial" w:cs="Arial"/>
        </w:rPr>
        <w:t>the US and the world</w:t>
      </w:r>
      <w:r w:rsidR="0028603B" w:rsidRPr="00FC25DF">
        <w:rPr>
          <w:rFonts w:ascii="Arial" w:hAnsi="Arial" w:cs="Arial"/>
        </w:rPr>
        <w:t xml:space="preserve"> as we work together to end the COVID-19 pandemic</w:t>
      </w:r>
      <w:r w:rsidR="003F65D9" w:rsidRPr="00FC25DF">
        <w:rPr>
          <w:rFonts w:ascii="Arial" w:hAnsi="Arial" w:cs="Arial"/>
        </w:rPr>
        <w:t>.</w:t>
      </w:r>
    </w:p>
    <w:p w14:paraId="5E6AB887" w14:textId="77777777" w:rsidR="008D5F32" w:rsidRPr="00FC25DF" w:rsidRDefault="008D5F32" w:rsidP="00D5572F">
      <w:pPr>
        <w:spacing w:line="480" w:lineRule="auto"/>
        <w:rPr>
          <w:rFonts w:ascii="Arial" w:hAnsi="Arial" w:cs="Arial"/>
        </w:rPr>
      </w:pPr>
    </w:p>
    <w:p w14:paraId="1036905E" w14:textId="1CD88949" w:rsidR="007D5503" w:rsidRPr="007D5503" w:rsidRDefault="00771DA2" w:rsidP="007D5503">
      <w:pPr>
        <w:pStyle w:val="EndNoteBibliography"/>
        <w:rPr>
          <w:noProof/>
        </w:rPr>
      </w:pPr>
      <w:r w:rsidRPr="00FC25DF">
        <w:fldChar w:fldCharType="begin"/>
      </w:r>
      <w:r w:rsidRPr="00FC25DF">
        <w:instrText xml:space="preserve"> ADDIN EN.REFLIST </w:instrText>
      </w:r>
      <w:r w:rsidRPr="00FC25DF">
        <w:fldChar w:fldCharType="separate"/>
      </w:r>
      <w:r w:rsidR="007D5503" w:rsidRPr="007D5503">
        <w:rPr>
          <w:noProof/>
        </w:rPr>
        <w:t>1.</w:t>
      </w:r>
      <w:r w:rsidR="007D5503" w:rsidRPr="007D5503">
        <w:rPr>
          <w:noProof/>
        </w:rPr>
        <w:tab/>
        <w:t xml:space="preserve">Prevention CfDCa. COVID Data Tracker. U.S. Department of Health &amp; Human Services. Accessed Dec 1, 2021. </w:t>
      </w:r>
      <w:hyperlink r:id="rId12" w:history="1">
        <w:r w:rsidR="007D5503" w:rsidRPr="007D5503">
          <w:rPr>
            <w:rStyle w:val="Hyperlink"/>
            <w:noProof/>
          </w:rPr>
          <w:t>https://covid.cdc.gov/covid-data-tracker/#vaccinations_vacc-people</w:t>
        </w:r>
      </w:hyperlink>
    </w:p>
    <w:p w14:paraId="3BE9BFD9" w14:textId="77777777" w:rsidR="007D5503" w:rsidRPr="007D5503" w:rsidRDefault="007D5503" w:rsidP="007D5503">
      <w:pPr>
        <w:pStyle w:val="EndNoteBibliography"/>
        <w:rPr>
          <w:noProof/>
        </w:rPr>
      </w:pPr>
      <w:r w:rsidRPr="007D5503">
        <w:rPr>
          <w:noProof/>
        </w:rPr>
        <w:t>2.</w:t>
      </w:r>
      <w:r w:rsidRPr="007D5503">
        <w:rPr>
          <w:noProof/>
        </w:rPr>
        <w:tab/>
        <w:t xml:space="preserve">Hildreth JE, Alcendor DJ. Targeting COVID-19 vaccine hesitancy in minority populations in the US: implications for herd immunity. </w:t>
      </w:r>
      <w:r w:rsidRPr="007D5503">
        <w:rPr>
          <w:i/>
          <w:noProof/>
        </w:rPr>
        <w:t>Vaccines</w:t>
      </w:r>
      <w:r w:rsidRPr="007D5503">
        <w:rPr>
          <w:noProof/>
        </w:rPr>
        <w:t xml:space="preserve">. 2021;9(5):489. </w:t>
      </w:r>
    </w:p>
    <w:p w14:paraId="52447994" w14:textId="4FEBE32E" w:rsidR="007D5503" w:rsidRPr="007D5503" w:rsidRDefault="007D5503" w:rsidP="007D5503">
      <w:pPr>
        <w:pStyle w:val="EndNoteBibliography"/>
        <w:rPr>
          <w:noProof/>
        </w:rPr>
      </w:pPr>
      <w:r w:rsidRPr="007D5503">
        <w:rPr>
          <w:noProof/>
        </w:rPr>
        <w:t>3.</w:t>
      </w:r>
      <w:r w:rsidRPr="007D5503">
        <w:rPr>
          <w:noProof/>
        </w:rPr>
        <w:tab/>
        <w:t xml:space="preserve">Graham C. </w:t>
      </w:r>
      <w:r w:rsidRPr="007D5503">
        <w:rPr>
          <w:i/>
          <w:noProof/>
        </w:rPr>
        <w:t>America’s crisis of despair: A federal task force for economic recovery and societal well-being</w:t>
      </w:r>
      <w:r w:rsidRPr="007D5503">
        <w:rPr>
          <w:noProof/>
        </w:rPr>
        <w:t xml:space="preserve">. 2021. </w:t>
      </w:r>
      <w:r w:rsidRPr="007D5503">
        <w:rPr>
          <w:i/>
          <w:noProof/>
        </w:rPr>
        <w:t xml:space="preserve">Brookings Blueprints for American Renewal &amp; Prosperity </w:t>
      </w:r>
      <w:r w:rsidRPr="007D5503">
        <w:rPr>
          <w:noProof/>
        </w:rPr>
        <w:t xml:space="preserve">Accessed December 1, 2021. </w:t>
      </w:r>
      <w:hyperlink r:id="rId13" w:history="1">
        <w:r w:rsidRPr="007D5503">
          <w:rPr>
            <w:rStyle w:val="Hyperlink"/>
            <w:noProof/>
          </w:rPr>
          <w:t>https://www.brookings.edu/research/americas-crisis-of-despair-a-federal-task-force-for-economic-recovery-and-societal-well-being/</w:t>
        </w:r>
      </w:hyperlink>
    </w:p>
    <w:p w14:paraId="362DB7E6" w14:textId="77777777" w:rsidR="007D5503" w:rsidRPr="007D5503" w:rsidRDefault="007D5503" w:rsidP="007D5503">
      <w:pPr>
        <w:pStyle w:val="EndNoteBibliography"/>
        <w:rPr>
          <w:noProof/>
        </w:rPr>
      </w:pPr>
      <w:r w:rsidRPr="007D5503">
        <w:rPr>
          <w:noProof/>
        </w:rPr>
        <w:t>4.</w:t>
      </w:r>
      <w:r w:rsidRPr="007D5503">
        <w:rPr>
          <w:noProof/>
        </w:rPr>
        <w:tab/>
        <w:t xml:space="preserve">Silver RC, Holman EA, Garfin DR. Coping with cascading collective traumas in the United States. </w:t>
      </w:r>
      <w:r w:rsidRPr="007D5503">
        <w:rPr>
          <w:i/>
          <w:noProof/>
        </w:rPr>
        <w:t>Nature human behaviour</w:t>
      </w:r>
      <w:r w:rsidRPr="007D5503">
        <w:rPr>
          <w:noProof/>
        </w:rPr>
        <w:t xml:space="preserve">. 2021;5(1):4-6. </w:t>
      </w:r>
    </w:p>
    <w:p w14:paraId="52A003E4" w14:textId="77777777" w:rsidR="007D5503" w:rsidRPr="007D5503" w:rsidRDefault="007D5503" w:rsidP="007D5503">
      <w:pPr>
        <w:pStyle w:val="EndNoteBibliography"/>
        <w:rPr>
          <w:noProof/>
        </w:rPr>
      </w:pPr>
      <w:r w:rsidRPr="007D5503">
        <w:rPr>
          <w:noProof/>
        </w:rPr>
        <w:t>5.</w:t>
      </w:r>
      <w:r w:rsidRPr="007D5503">
        <w:rPr>
          <w:noProof/>
        </w:rPr>
        <w:tab/>
        <w:t xml:space="preserve">Snyder CR, Harris C, Anderson JR, et al. The will and the ways: development and validation of an individual-differences measure of hope. </w:t>
      </w:r>
      <w:r w:rsidRPr="007D5503">
        <w:rPr>
          <w:i/>
          <w:noProof/>
        </w:rPr>
        <w:t>J Pers Soc Psychol</w:t>
      </w:r>
      <w:r w:rsidRPr="007D5503">
        <w:rPr>
          <w:noProof/>
        </w:rPr>
        <w:t xml:space="preserve">. 1991;60(4):570. </w:t>
      </w:r>
    </w:p>
    <w:p w14:paraId="66ACC76F" w14:textId="77777777" w:rsidR="007D5503" w:rsidRPr="007D5503" w:rsidRDefault="007D5503" w:rsidP="007D5503">
      <w:pPr>
        <w:pStyle w:val="EndNoteBibliography"/>
        <w:rPr>
          <w:noProof/>
        </w:rPr>
      </w:pPr>
      <w:r w:rsidRPr="007D5503">
        <w:rPr>
          <w:noProof/>
        </w:rPr>
        <w:t>6.</w:t>
      </w:r>
      <w:r w:rsidRPr="007D5503">
        <w:rPr>
          <w:noProof/>
        </w:rPr>
        <w:tab/>
        <w:t xml:space="preserve">Mayer Y, Etgar S, Shiffman N, Bloch Y, Mendlovic S, Lurie I. Hope as a predictor for COVID-19 vaccine uptake. </w:t>
      </w:r>
      <w:r w:rsidRPr="007D5503">
        <w:rPr>
          <w:i/>
          <w:noProof/>
        </w:rPr>
        <w:t>Hum Vaccin Immunother</w:t>
      </w:r>
      <w:r w:rsidRPr="007D5503">
        <w:rPr>
          <w:noProof/>
        </w:rPr>
        <w:t xml:space="preserve">. 2021:1-5. </w:t>
      </w:r>
    </w:p>
    <w:p w14:paraId="7F08B6C8" w14:textId="77777777" w:rsidR="007D5503" w:rsidRPr="007D5503" w:rsidRDefault="007D5503" w:rsidP="007D5503">
      <w:pPr>
        <w:pStyle w:val="EndNoteBibliography"/>
        <w:rPr>
          <w:noProof/>
        </w:rPr>
      </w:pPr>
      <w:r w:rsidRPr="007D5503">
        <w:rPr>
          <w:noProof/>
        </w:rPr>
        <w:t>7.</w:t>
      </w:r>
      <w:r w:rsidRPr="007D5503">
        <w:rPr>
          <w:noProof/>
        </w:rPr>
        <w:tab/>
        <w:t xml:space="preserve">Pettit P. Hope and its place in mind. </w:t>
      </w:r>
      <w:r w:rsidRPr="007D5503">
        <w:rPr>
          <w:i/>
          <w:noProof/>
        </w:rPr>
        <w:t>The Annals of the American Academy of Political and Social Science</w:t>
      </w:r>
      <w:r w:rsidRPr="007D5503">
        <w:rPr>
          <w:noProof/>
        </w:rPr>
        <w:t xml:space="preserve">. 2004;592(1):152-165. </w:t>
      </w:r>
    </w:p>
    <w:p w14:paraId="33765E14" w14:textId="77777777" w:rsidR="007D5503" w:rsidRPr="007D5503" w:rsidRDefault="007D5503" w:rsidP="007D5503">
      <w:pPr>
        <w:pStyle w:val="EndNoteBibliography"/>
        <w:rPr>
          <w:noProof/>
        </w:rPr>
      </w:pPr>
      <w:r w:rsidRPr="007D5503">
        <w:rPr>
          <w:noProof/>
        </w:rPr>
        <w:t>8.</w:t>
      </w:r>
      <w:r w:rsidRPr="007D5503">
        <w:rPr>
          <w:noProof/>
        </w:rPr>
        <w:tab/>
        <w:t>Al</w:t>
      </w:r>
      <w:r w:rsidRPr="007D5503">
        <w:rPr>
          <w:rFonts w:ascii="Cambria Math" w:hAnsi="Cambria Math" w:cs="Cambria Math"/>
          <w:noProof/>
        </w:rPr>
        <w:t>‐</w:t>
      </w:r>
      <w:r w:rsidRPr="007D5503">
        <w:rPr>
          <w:noProof/>
        </w:rPr>
        <w:t>Amer R, Maneze D, Everett B, et al. COVID</w:t>
      </w:r>
      <w:r w:rsidRPr="007D5503">
        <w:rPr>
          <w:rFonts w:ascii="Cambria Math" w:hAnsi="Cambria Math" w:cs="Cambria Math"/>
          <w:noProof/>
        </w:rPr>
        <w:t>‐</w:t>
      </w:r>
      <w:r w:rsidRPr="007D5503">
        <w:rPr>
          <w:noProof/>
        </w:rPr>
        <w:t xml:space="preserve">19 vaccination intention in the first year of the pandemic: A systematic review. </w:t>
      </w:r>
      <w:r w:rsidRPr="007D5503">
        <w:rPr>
          <w:i/>
          <w:noProof/>
        </w:rPr>
        <w:t>J Clin Nurs</w:t>
      </w:r>
      <w:r w:rsidRPr="007D5503">
        <w:rPr>
          <w:noProof/>
        </w:rPr>
        <w:t xml:space="preserve">. 2022;31(1-2):62-86. </w:t>
      </w:r>
    </w:p>
    <w:p w14:paraId="7722FFFF" w14:textId="77777777" w:rsidR="007D5503" w:rsidRPr="007D5503" w:rsidRDefault="007D5503" w:rsidP="007D5503">
      <w:pPr>
        <w:pStyle w:val="EndNoteBibliography"/>
        <w:rPr>
          <w:noProof/>
        </w:rPr>
      </w:pPr>
      <w:r w:rsidRPr="007D5503">
        <w:rPr>
          <w:noProof/>
        </w:rPr>
        <w:t>9.</w:t>
      </w:r>
      <w:r w:rsidRPr="007D5503">
        <w:rPr>
          <w:noProof/>
        </w:rPr>
        <w:tab/>
        <w:t>Corbie-Smith G. Vaccine hesitancy is a scapegoat for structural racism. American Medical Association; 2021:e210434-e210434.</w:t>
      </w:r>
    </w:p>
    <w:p w14:paraId="37A5C8FF" w14:textId="77777777" w:rsidR="007D5503" w:rsidRPr="007D5503" w:rsidRDefault="007D5503" w:rsidP="007D5503">
      <w:pPr>
        <w:pStyle w:val="EndNoteBibliography"/>
        <w:rPr>
          <w:noProof/>
        </w:rPr>
      </w:pPr>
      <w:r w:rsidRPr="007D5503">
        <w:rPr>
          <w:noProof/>
        </w:rPr>
        <w:lastRenderedPageBreak/>
        <w:t>10.</w:t>
      </w:r>
      <w:r w:rsidRPr="007D5503">
        <w:rPr>
          <w:noProof/>
        </w:rPr>
        <w:tab/>
        <w:t>Madorsky TZ, Adebayo NA, Post SL, O’Brian CA, Simon MA. Vaccine distrust: A predictable response to structural racism and an inadequate public health infrastructure. American Public Health Association; 2021. p. S185-S188.</w:t>
      </w:r>
    </w:p>
    <w:p w14:paraId="239C3227" w14:textId="77777777" w:rsidR="007D5503" w:rsidRPr="007D5503" w:rsidRDefault="007D5503" w:rsidP="007D5503">
      <w:pPr>
        <w:pStyle w:val="EndNoteBibliography"/>
        <w:rPr>
          <w:noProof/>
        </w:rPr>
      </w:pPr>
      <w:r w:rsidRPr="007D5503">
        <w:rPr>
          <w:noProof/>
        </w:rPr>
        <w:t>11.</w:t>
      </w:r>
      <w:r w:rsidRPr="007D5503">
        <w:rPr>
          <w:noProof/>
        </w:rPr>
        <w:tab/>
        <w:t xml:space="preserve">Chou WS, Budenz A. Considering Emotion in COVID-19 Vaccine Communication: Addressing Vaccine Hesitancy and Fostering Vaccine Confidence. </w:t>
      </w:r>
      <w:r w:rsidRPr="007D5503">
        <w:rPr>
          <w:i/>
          <w:noProof/>
        </w:rPr>
        <w:t>Health Commun</w:t>
      </w:r>
      <w:r w:rsidRPr="007D5503">
        <w:rPr>
          <w:noProof/>
        </w:rPr>
        <w:t>. Dec 2020;35(14):1718-1722. doi:10.1080/10410236.2020.1838096</w:t>
      </w:r>
    </w:p>
    <w:p w14:paraId="32305852" w14:textId="77777777" w:rsidR="007D5503" w:rsidRPr="007D5503" w:rsidRDefault="007D5503" w:rsidP="007D5503">
      <w:pPr>
        <w:pStyle w:val="EndNoteBibliography"/>
        <w:rPr>
          <w:noProof/>
        </w:rPr>
      </w:pPr>
      <w:r w:rsidRPr="007D5503">
        <w:rPr>
          <w:noProof/>
        </w:rPr>
        <w:t>12.</w:t>
      </w:r>
      <w:r w:rsidRPr="007D5503">
        <w:rPr>
          <w:noProof/>
        </w:rPr>
        <w:tab/>
        <w:t xml:space="preserve">Siegel M, Critchfield-Jain I, Boykin M, et al. Racial/ethnic disparities in state-level COVID-19 vaccination rates and their association with structural racism. </w:t>
      </w:r>
      <w:r w:rsidRPr="007D5503">
        <w:rPr>
          <w:i/>
          <w:noProof/>
        </w:rPr>
        <w:t>Journal of Racial and Ethnic Health Disparities</w:t>
      </w:r>
      <w:r w:rsidRPr="007D5503">
        <w:rPr>
          <w:noProof/>
        </w:rPr>
        <w:t xml:space="preserve">. 2021:1-14. </w:t>
      </w:r>
    </w:p>
    <w:p w14:paraId="33A301B1" w14:textId="77777777" w:rsidR="007D5503" w:rsidRPr="007D5503" w:rsidRDefault="007D5503" w:rsidP="007D5503">
      <w:pPr>
        <w:pStyle w:val="EndNoteBibliography"/>
        <w:rPr>
          <w:noProof/>
        </w:rPr>
      </w:pPr>
      <w:r w:rsidRPr="007D5503">
        <w:rPr>
          <w:noProof/>
        </w:rPr>
        <w:t>13.</w:t>
      </w:r>
      <w:r w:rsidRPr="007D5503">
        <w:rPr>
          <w:noProof/>
        </w:rPr>
        <w:tab/>
        <w:t xml:space="preserve">Chen S, Forster S, Yang J, et al. Animated, video entertainment-education to improve vaccine confidence globally during the COVID-19 pandemic: an online randomized controlled experiment with 24,000 participants. </w:t>
      </w:r>
      <w:r w:rsidRPr="007D5503">
        <w:rPr>
          <w:i/>
          <w:noProof/>
        </w:rPr>
        <w:t>Trials</w:t>
      </w:r>
      <w:r w:rsidRPr="007D5503">
        <w:rPr>
          <w:noProof/>
        </w:rPr>
        <w:t xml:space="preserve">. 2022;23(1):1-10. </w:t>
      </w:r>
    </w:p>
    <w:p w14:paraId="1DEF6F02" w14:textId="77777777" w:rsidR="007D5503" w:rsidRPr="007D5503" w:rsidRDefault="007D5503" w:rsidP="007D5503">
      <w:pPr>
        <w:pStyle w:val="EndNoteBibliography"/>
        <w:rPr>
          <w:noProof/>
        </w:rPr>
      </w:pPr>
      <w:r w:rsidRPr="007D5503">
        <w:rPr>
          <w:noProof/>
        </w:rPr>
        <w:t>14.</w:t>
      </w:r>
      <w:r w:rsidRPr="007D5503">
        <w:rPr>
          <w:noProof/>
        </w:rPr>
        <w:tab/>
        <w:t xml:space="preserve">Larson HJ, Jarrett C, Schulz WS, et al. Measuring vaccine hesitancy: The development of a survey tool. </w:t>
      </w:r>
      <w:r w:rsidRPr="007D5503">
        <w:rPr>
          <w:i/>
          <w:noProof/>
        </w:rPr>
        <w:t>Vaccine</w:t>
      </w:r>
      <w:r w:rsidRPr="007D5503">
        <w:rPr>
          <w:noProof/>
        </w:rPr>
        <w:t>. Aug 14 2015;33(34):4165-75. doi:10.1016/j.vaccine.2015.04.037</w:t>
      </w:r>
    </w:p>
    <w:p w14:paraId="2D6EE9ED" w14:textId="77777777" w:rsidR="007D5503" w:rsidRPr="007D5503" w:rsidRDefault="007D5503" w:rsidP="007D5503">
      <w:pPr>
        <w:pStyle w:val="EndNoteBibliography"/>
        <w:rPr>
          <w:noProof/>
        </w:rPr>
      </w:pPr>
      <w:r w:rsidRPr="007D5503">
        <w:rPr>
          <w:noProof/>
        </w:rPr>
        <w:t>15.</w:t>
      </w:r>
      <w:r w:rsidRPr="007D5503">
        <w:rPr>
          <w:noProof/>
        </w:rPr>
        <w:tab/>
        <w:t xml:space="preserve">Snyder CR, Sympson SC, Ybasco FC, Borders TF, Babyak MA, Higgins RL. Development and validation of the State Hope Scale. </w:t>
      </w:r>
      <w:r w:rsidRPr="007D5503">
        <w:rPr>
          <w:i/>
          <w:noProof/>
        </w:rPr>
        <w:t>J Pers Soc Psychol</w:t>
      </w:r>
      <w:r w:rsidRPr="007D5503">
        <w:rPr>
          <w:noProof/>
        </w:rPr>
        <w:t>. Feb 1996;70(2):321-35. doi:10.1037//0022-3514.70.2.321</w:t>
      </w:r>
    </w:p>
    <w:p w14:paraId="0AAB30E7" w14:textId="77777777" w:rsidR="007D5503" w:rsidRPr="007D5503" w:rsidRDefault="007D5503" w:rsidP="007D5503">
      <w:pPr>
        <w:pStyle w:val="EndNoteBibliography"/>
        <w:rPr>
          <w:noProof/>
        </w:rPr>
      </w:pPr>
      <w:r w:rsidRPr="007D5503">
        <w:rPr>
          <w:noProof/>
        </w:rPr>
        <w:t>16.</w:t>
      </w:r>
      <w:r w:rsidRPr="007D5503">
        <w:rPr>
          <w:noProof/>
        </w:rPr>
        <w:tab/>
        <w:t xml:space="preserve">Snyder CR, Shorey HS, Cheavens J, Pulvers KM, Adams III VH, Wiklund C. Hope and academic success in college. </w:t>
      </w:r>
      <w:r w:rsidRPr="007D5503">
        <w:rPr>
          <w:i/>
          <w:noProof/>
        </w:rPr>
        <w:t>J Educ Psychol</w:t>
      </w:r>
      <w:r w:rsidRPr="007D5503">
        <w:rPr>
          <w:noProof/>
        </w:rPr>
        <w:t xml:space="preserve">. 2002;94(4):820. </w:t>
      </w:r>
    </w:p>
    <w:p w14:paraId="27BAC546" w14:textId="77777777" w:rsidR="007D5503" w:rsidRPr="007D5503" w:rsidRDefault="007D5503" w:rsidP="007D5503">
      <w:pPr>
        <w:pStyle w:val="EndNoteBibliography"/>
        <w:rPr>
          <w:noProof/>
        </w:rPr>
      </w:pPr>
      <w:r w:rsidRPr="007D5503">
        <w:rPr>
          <w:noProof/>
        </w:rPr>
        <w:t>17.</w:t>
      </w:r>
      <w:r w:rsidRPr="007D5503">
        <w:rPr>
          <w:noProof/>
        </w:rPr>
        <w:tab/>
        <w:t xml:space="preserve">Siegler AJ, Luisi N, Hall EW, et al. Trajectory of COVID-19 Vaccine Hesitancy Over Time and Association of Initial Vaccine Hesitancy With Subsequent Vaccination. </w:t>
      </w:r>
      <w:r w:rsidRPr="007D5503">
        <w:rPr>
          <w:i/>
          <w:noProof/>
        </w:rPr>
        <w:t>JAMA Netw Open</w:t>
      </w:r>
      <w:r w:rsidRPr="007D5503">
        <w:rPr>
          <w:noProof/>
        </w:rPr>
        <w:t>. Sep 1 2021;4(9):e2126882. doi:10.1001/jamanetworkopen.2021.26882</w:t>
      </w:r>
    </w:p>
    <w:p w14:paraId="30710278" w14:textId="77777777" w:rsidR="007D5503" w:rsidRPr="007D5503" w:rsidRDefault="007D5503" w:rsidP="007D5503">
      <w:pPr>
        <w:pStyle w:val="EndNoteBibliography"/>
        <w:rPr>
          <w:noProof/>
        </w:rPr>
      </w:pPr>
      <w:r w:rsidRPr="007D5503">
        <w:rPr>
          <w:noProof/>
        </w:rPr>
        <w:t>18.</w:t>
      </w:r>
      <w:r w:rsidRPr="007D5503">
        <w:rPr>
          <w:noProof/>
        </w:rPr>
        <w:tab/>
        <w:t>Tingley D, Yamamoto T, Hirose K, Keele L, Imai K. Mediation: R package for causal mediation analysis. 2014;</w:t>
      </w:r>
    </w:p>
    <w:p w14:paraId="1F7F893D" w14:textId="77777777" w:rsidR="007D5503" w:rsidRPr="007D5503" w:rsidRDefault="007D5503" w:rsidP="007D5503">
      <w:pPr>
        <w:pStyle w:val="EndNoteBibliography"/>
        <w:rPr>
          <w:noProof/>
        </w:rPr>
      </w:pPr>
      <w:r w:rsidRPr="007D5503">
        <w:rPr>
          <w:noProof/>
        </w:rPr>
        <w:t>19.</w:t>
      </w:r>
      <w:r w:rsidRPr="007D5503">
        <w:rPr>
          <w:noProof/>
        </w:rPr>
        <w:tab/>
        <w:t xml:space="preserve">Adam M, Barnighausen T, McMahon SA. Design for extreme scalability: A wordless, globally scalable COVID-19 prevention animation for rapid public health communication. </w:t>
      </w:r>
      <w:r w:rsidRPr="007D5503">
        <w:rPr>
          <w:i/>
          <w:noProof/>
        </w:rPr>
        <w:t>J Glob Health</w:t>
      </w:r>
      <w:r w:rsidRPr="007D5503">
        <w:rPr>
          <w:noProof/>
        </w:rPr>
        <w:t>. Jun 2020;10(1):010343. doi:10.7189/jogh.10.010343</w:t>
      </w:r>
    </w:p>
    <w:p w14:paraId="4ECF36A3" w14:textId="77777777" w:rsidR="007D5503" w:rsidRPr="007D5503" w:rsidRDefault="007D5503" w:rsidP="007D5503">
      <w:pPr>
        <w:pStyle w:val="EndNoteBibliography"/>
        <w:rPr>
          <w:noProof/>
        </w:rPr>
      </w:pPr>
      <w:r w:rsidRPr="007D5503">
        <w:rPr>
          <w:noProof/>
        </w:rPr>
        <w:t>20.</w:t>
      </w:r>
      <w:r w:rsidRPr="007D5503">
        <w:rPr>
          <w:noProof/>
        </w:rPr>
        <w:tab/>
        <w:t>Cataldi JR, O’Leary ST. Addressing Vaccine Concerns: A Hopeful Path Forward for Vaccine Confidence. American Public Health Association; 2021. p. 556-558.</w:t>
      </w:r>
    </w:p>
    <w:p w14:paraId="56DA79C7" w14:textId="77777777" w:rsidR="007D5503" w:rsidRPr="007D5503" w:rsidRDefault="007D5503" w:rsidP="007D5503">
      <w:pPr>
        <w:pStyle w:val="EndNoteBibliography"/>
        <w:rPr>
          <w:noProof/>
        </w:rPr>
      </w:pPr>
      <w:r w:rsidRPr="007D5503">
        <w:rPr>
          <w:noProof/>
        </w:rPr>
        <w:t>21.</w:t>
      </w:r>
      <w:r w:rsidRPr="007D5503">
        <w:rPr>
          <w:noProof/>
        </w:rPr>
        <w:tab/>
        <w:t xml:space="preserve">Lazic A, Zezelj I. A systematic review of narrative interventions: Lessons for countering anti-vaccination conspiracy theories and misinformation. </w:t>
      </w:r>
      <w:r w:rsidRPr="007D5503">
        <w:rPr>
          <w:i/>
          <w:noProof/>
        </w:rPr>
        <w:t>Public Underst Sci</w:t>
      </w:r>
      <w:r w:rsidRPr="007D5503">
        <w:rPr>
          <w:noProof/>
        </w:rPr>
        <w:t>. Aug 2021;30(6):644-670. doi:10.1177/09636625211011881</w:t>
      </w:r>
    </w:p>
    <w:p w14:paraId="13238516" w14:textId="77777777" w:rsidR="007D5503" w:rsidRPr="007D5503" w:rsidRDefault="007D5503" w:rsidP="007D5503">
      <w:pPr>
        <w:pStyle w:val="EndNoteBibliography"/>
        <w:rPr>
          <w:noProof/>
        </w:rPr>
      </w:pPr>
      <w:r w:rsidRPr="007D5503">
        <w:rPr>
          <w:noProof/>
        </w:rPr>
        <w:t>22.</w:t>
      </w:r>
      <w:r w:rsidRPr="007D5503">
        <w:rPr>
          <w:noProof/>
        </w:rPr>
        <w:tab/>
        <w:t>Vilaythong AP, Arnau RC, Rosen DH, Mascaro N. Humor and hope: Can humor increase hope? 2003;</w:t>
      </w:r>
    </w:p>
    <w:p w14:paraId="393727FE" w14:textId="77777777" w:rsidR="007D5503" w:rsidRPr="007D5503" w:rsidRDefault="007D5503" w:rsidP="007D5503">
      <w:pPr>
        <w:pStyle w:val="EndNoteBibliography"/>
        <w:rPr>
          <w:noProof/>
        </w:rPr>
      </w:pPr>
      <w:r w:rsidRPr="007D5503">
        <w:rPr>
          <w:noProof/>
        </w:rPr>
        <w:t>23.</w:t>
      </w:r>
      <w:r w:rsidRPr="007D5503">
        <w:rPr>
          <w:noProof/>
        </w:rPr>
        <w:tab/>
        <w:t xml:space="preserve">Prestin A. The pursuit of hopefulness: Operationalizing hope in entertainment media narratives. </w:t>
      </w:r>
      <w:r w:rsidRPr="007D5503">
        <w:rPr>
          <w:i/>
          <w:noProof/>
        </w:rPr>
        <w:t>Media Psychol</w:t>
      </w:r>
      <w:r w:rsidRPr="007D5503">
        <w:rPr>
          <w:noProof/>
        </w:rPr>
        <w:t xml:space="preserve">. 2013;16(3):318-346. </w:t>
      </w:r>
    </w:p>
    <w:p w14:paraId="45FDA6E2" w14:textId="77777777" w:rsidR="007D5503" w:rsidRPr="007D5503" w:rsidRDefault="007D5503" w:rsidP="007D5503">
      <w:pPr>
        <w:pStyle w:val="EndNoteBibliography"/>
        <w:rPr>
          <w:noProof/>
        </w:rPr>
      </w:pPr>
      <w:r w:rsidRPr="007D5503">
        <w:rPr>
          <w:noProof/>
        </w:rPr>
        <w:t>24.</w:t>
      </w:r>
      <w:r w:rsidRPr="007D5503">
        <w:rPr>
          <w:noProof/>
        </w:rPr>
        <w:tab/>
        <w:t xml:space="preserve">McGeer V. Trust, hope and empowerment. </w:t>
      </w:r>
      <w:r w:rsidRPr="007D5503">
        <w:rPr>
          <w:i/>
          <w:noProof/>
        </w:rPr>
        <w:t>Australasian Journal of Philosophy</w:t>
      </w:r>
      <w:r w:rsidRPr="007D5503">
        <w:rPr>
          <w:noProof/>
        </w:rPr>
        <w:t xml:space="preserve">. 2008;86(2):237-254. </w:t>
      </w:r>
    </w:p>
    <w:p w14:paraId="4B762D68" w14:textId="77777777" w:rsidR="007D5503" w:rsidRPr="007D5503" w:rsidRDefault="007D5503" w:rsidP="007D5503">
      <w:pPr>
        <w:pStyle w:val="EndNoteBibliography"/>
        <w:rPr>
          <w:noProof/>
        </w:rPr>
      </w:pPr>
      <w:r w:rsidRPr="007D5503">
        <w:rPr>
          <w:noProof/>
        </w:rPr>
        <w:t>25.</w:t>
      </w:r>
      <w:r w:rsidRPr="007D5503">
        <w:rPr>
          <w:noProof/>
        </w:rPr>
        <w:tab/>
        <w:t xml:space="preserve">Sturgis P, Brunton-Smith I, Jackson J. Trust in science, social consensus and vaccine confidence. </w:t>
      </w:r>
      <w:r w:rsidRPr="007D5503">
        <w:rPr>
          <w:i/>
          <w:noProof/>
        </w:rPr>
        <w:t>Nature Human Behaviour</w:t>
      </w:r>
      <w:r w:rsidRPr="007D5503">
        <w:rPr>
          <w:noProof/>
        </w:rPr>
        <w:t xml:space="preserve">. 2021:1-7. </w:t>
      </w:r>
    </w:p>
    <w:p w14:paraId="424DE6E5" w14:textId="77777777" w:rsidR="007D5503" w:rsidRPr="007D5503" w:rsidRDefault="007D5503" w:rsidP="007D5503">
      <w:pPr>
        <w:pStyle w:val="EndNoteBibliography"/>
        <w:rPr>
          <w:noProof/>
        </w:rPr>
      </w:pPr>
      <w:r w:rsidRPr="007D5503">
        <w:rPr>
          <w:noProof/>
        </w:rPr>
        <w:lastRenderedPageBreak/>
        <w:t>26.</w:t>
      </w:r>
      <w:r w:rsidRPr="007D5503">
        <w:rPr>
          <w:noProof/>
        </w:rPr>
        <w:tab/>
        <w:t xml:space="preserve">Corn BW, Feldman DB, Wexler I. The science of hope. </w:t>
      </w:r>
      <w:r w:rsidRPr="007D5503">
        <w:rPr>
          <w:i/>
          <w:noProof/>
        </w:rPr>
        <w:t>Lancet Oncol</w:t>
      </w:r>
      <w:r w:rsidRPr="007D5503">
        <w:rPr>
          <w:noProof/>
        </w:rPr>
        <w:t>. Sep 2020;21(9):e452-e459. doi:10.1016/S1470-2045(20)30210-2</w:t>
      </w:r>
    </w:p>
    <w:p w14:paraId="190F5CF6" w14:textId="0FB8DEF4" w:rsidR="008D5F32" w:rsidRPr="00FC25DF" w:rsidRDefault="00771DA2" w:rsidP="00D5572F">
      <w:pPr>
        <w:spacing w:line="480" w:lineRule="auto"/>
        <w:rPr>
          <w:rFonts w:ascii="Arial" w:hAnsi="Arial" w:cs="Arial"/>
        </w:rPr>
      </w:pPr>
      <w:r w:rsidRPr="00FC25DF">
        <w:rPr>
          <w:rFonts w:ascii="Arial" w:hAnsi="Arial" w:cs="Arial"/>
        </w:rPr>
        <w:fldChar w:fldCharType="end"/>
      </w:r>
    </w:p>
    <w:p w14:paraId="2DB8C06F" w14:textId="77777777" w:rsidR="008D5F32" w:rsidRPr="00BB5776" w:rsidRDefault="008D5F32" w:rsidP="00D5572F">
      <w:pPr>
        <w:spacing w:line="480" w:lineRule="auto"/>
        <w:rPr>
          <w:rFonts w:ascii="Arial" w:hAnsi="Arial" w:cs="Arial"/>
        </w:rPr>
      </w:pPr>
    </w:p>
    <w:sectPr w:rsidR="008D5F32" w:rsidRPr="00BB5776" w:rsidSect="00E33EF8">
      <w:pgSz w:w="12240" w:h="15840"/>
      <w:pgMar w:top="1440" w:right="1800" w:bottom="1440" w:left="1872"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30E0F" w14:textId="77777777" w:rsidR="0004232B" w:rsidRDefault="0004232B" w:rsidP="00512439">
      <w:r>
        <w:separator/>
      </w:r>
    </w:p>
  </w:endnote>
  <w:endnote w:type="continuationSeparator" w:id="0">
    <w:p w14:paraId="21BB7095" w14:textId="77777777" w:rsidR="0004232B" w:rsidRDefault="0004232B" w:rsidP="0051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linga">
    <w:panose1 w:val="020B0604020202020204"/>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0C76D" w14:textId="77777777" w:rsidR="0004232B" w:rsidRDefault="0004232B" w:rsidP="00512439">
      <w:r>
        <w:separator/>
      </w:r>
    </w:p>
  </w:footnote>
  <w:footnote w:type="continuationSeparator" w:id="0">
    <w:p w14:paraId="5DFE7A70" w14:textId="77777777" w:rsidR="0004232B" w:rsidRDefault="0004232B" w:rsidP="00512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D252A"/>
    <w:multiLevelType w:val="multilevel"/>
    <w:tmpl w:val="D558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C33FEF"/>
    <w:multiLevelType w:val="hybridMultilevel"/>
    <w:tmpl w:val="B9265D2E"/>
    <w:lvl w:ilvl="0" w:tplc="35EAA740">
      <w:start w:val="6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ya Adam">
    <w15:presenceInfo w15:providerId="AD" w15:userId="S::madam@stanford.edu::18111369-a9c7-4d55-874e-812085e97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tDAwNDQ0MTa1MDJV0lEKTi0uzszPAykwrAUAo4GUHS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dpzrzrifve0jefxa6pezebv0sdvpeapttr&quot;&gt;My EndNote Library-Converted&lt;record-ids&gt;&lt;item&gt;862&lt;/item&gt;&lt;item&gt;937&lt;/item&gt;&lt;item&gt;942&lt;/item&gt;&lt;item&gt;943&lt;/item&gt;&lt;item&gt;944&lt;/item&gt;&lt;item&gt;947&lt;/item&gt;&lt;item&gt;948&lt;/item&gt;&lt;item&gt;949&lt;/item&gt;&lt;item&gt;950&lt;/item&gt;&lt;item&gt;951&lt;/item&gt;&lt;item&gt;952&lt;/item&gt;&lt;item&gt;953&lt;/item&gt;&lt;item&gt;954&lt;/item&gt;&lt;item&gt;964&lt;/item&gt;&lt;item&gt;965&lt;/item&gt;&lt;item&gt;967&lt;/item&gt;&lt;item&gt;968&lt;/item&gt;&lt;item&gt;969&lt;/item&gt;&lt;item&gt;970&lt;/item&gt;&lt;item&gt;972&lt;/item&gt;&lt;item&gt;975&lt;/item&gt;&lt;item&gt;976&lt;/item&gt;&lt;item&gt;977&lt;/item&gt;&lt;item&gt;978&lt;/item&gt;&lt;item&gt;981&lt;/item&gt;&lt;item&gt;982&lt;/item&gt;&lt;/record-ids&gt;&lt;/item&gt;&lt;/Libraries&gt;"/>
  </w:docVars>
  <w:rsids>
    <w:rsidRoot w:val="00B95B71"/>
    <w:rsid w:val="0000077D"/>
    <w:rsid w:val="00000A2F"/>
    <w:rsid w:val="000022DC"/>
    <w:rsid w:val="000051B0"/>
    <w:rsid w:val="000059AA"/>
    <w:rsid w:val="00006DB4"/>
    <w:rsid w:val="000100B6"/>
    <w:rsid w:val="00011945"/>
    <w:rsid w:val="000203AA"/>
    <w:rsid w:val="00025A15"/>
    <w:rsid w:val="00036F94"/>
    <w:rsid w:val="000410C9"/>
    <w:rsid w:val="0004232B"/>
    <w:rsid w:val="00045834"/>
    <w:rsid w:val="000500F7"/>
    <w:rsid w:val="00051215"/>
    <w:rsid w:val="000536B1"/>
    <w:rsid w:val="00053C30"/>
    <w:rsid w:val="000664FF"/>
    <w:rsid w:val="0007002A"/>
    <w:rsid w:val="00077717"/>
    <w:rsid w:val="00084904"/>
    <w:rsid w:val="00091EE4"/>
    <w:rsid w:val="000949FD"/>
    <w:rsid w:val="000A0C85"/>
    <w:rsid w:val="000A17EE"/>
    <w:rsid w:val="000A2CB8"/>
    <w:rsid w:val="000A468B"/>
    <w:rsid w:val="000B0851"/>
    <w:rsid w:val="000B11B8"/>
    <w:rsid w:val="000C0D4A"/>
    <w:rsid w:val="000D0912"/>
    <w:rsid w:val="000D4521"/>
    <w:rsid w:val="000E277D"/>
    <w:rsid w:val="000E3794"/>
    <w:rsid w:val="000E7CB6"/>
    <w:rsid w:val="000F1BCD"/>
    <w:rsid w:val="000F473F"/>
    <w:rsid w:val="000F752B"/>
    <w:rsid w:val="000F7FEA"/>
    <w:rsid w:val="00103A14"/>
    <w:rsid w:val="00111D2F"/>
    <w:rsid w:val="00111EEB"/>
    <w:rsid w:val="00112322"/>
    <w:rsid w:val="001220A5"/>
    <w:rsid w:val="00122D79"/>
    <w:rsid w:val="001253AD"/>
    <w:rsid w:val="00130DAF"/>
    <w:rsid w:val="001314E2"/>
    <w:rsid w:val="001339A2"/>
    <w:rsid w:val="00133DAF"/>
    <w:rsid w:val="00136F72"/>
    <w:rsid w:val="0013719C"/>
    <w:rsid w:val="00145E39"/>
    <w:rsid w:val="00146318"/>
    <w:rsid w:val="001533F1"/>
    <w:rsid w:val="00155356"/>
    <w:rsid w:val="00164D56"/>
    <w:rsid w:val="00166B85"/>
    <w:rsid w:val="00167968"/>
    <w:rsid w:val="001774B6"/>
    <w:rsid w:val="001852A8"/>
    <w:rsid w:val="00185F8C"/>
    <w:rsid w:val="001877C9"/>
    <w:rsid w:val="001877EC"/>
    <w:rsid w:val="00195047"/>
    <w:rsid w:val="00195B35"/>
    <w:rsid w:val="001A31EE"/>
    <w:rsid w:val="001A53AB"/>
    <w:rsid w:val="001B35BF"/>
    <w:rsid w:val="001B6CE2"/>
    <w:rsid w:val="001B7B12"/>
    <w:rsid w:val="001C6B00"/>
    <w:rsid w:val="001C787D"/>
    <w:rsid w:val="001C7E03"/>
    <w:rsid w:val="001D38AD"/>
    <w:rsid w:val="001E1E07"/>
    <w:rsid w:val="001E541E"/>
    <w:rsid w:val="001E5CD7"/>
    <w:rsid w:val="001E6748"/>
    <w:rsid w:val="001F2F07"/>
    <w:rsid w:val="001F6A50"/>
    <w:rsid w:val="001F6AA8"/>
    <w:rsid w:val="0020441F"/>
    <w:rsid w:val="00205C3D"/>
    <w:rsid w:val="002064B5"/>
    <w:rsid w:val="00211014"/>
    <w:rsid w:val="00214CD5"/>
    <w:rsid w:val="00224AE1"/>
    <w:rsid w:val="002254AB"/>
    <w:rsid w:val="002325B9"/>
    <w:rsid w:val="00235D2B"/>
    <w:rsid w:val="00237744"/>
    <w:rsid w:val="00237F7A"/>
    <w:rsid w:val="00241DB4"/>
    <w:rsid w:val="00244351"/>
    <w:rsid w:val="00246163"/>
    <w:rsid w:val="00246FA1"/>
    <w:rsid w:val="00256919"/>
    <w:rsid w:val="0026028D"/>
    <w:rsid w:val="00270FE2"/>
    <w:rsid w:val="00272708"/>
    <w:rsid w:val="00274D50"/>
    <w:rsid w:val="002833A0"/>
    <w:rsid w:val="0028603B"/>
    <w:rsid w:val="00286EDD"/>
    <w:rsid w:val="00287F7F"/>
    <w:rsid w:val="00292334"/>
    <w:rsid w:val="002A1F50"/>
    <w:rsid w:val="002A3C06"/>
    <w:rsid w:val="002B17FC"/>
    <w:rsid w:val="002B5F8B"/>
    <w:rsid w:val="002C10AF"/>
    <w:rsid w:val="002C2FF3"/>
    <w:rsid w:val="002C6BB5"/>
    <w:rsid w:val="002D73FC"/>
    <w:rsid w:val="002D75C7"/>
    <w:rsid w:val="002E2150"/>
    <w:rsid w:val="002E603B"/>
    <w:rsid w:val="002E72B9"/>
    <w:rsid w:val="002F1BA3"/>
    <w:rsid w:val="00305BC7"/>
    <w:rsid w:val="0030603E"/>
    <w:rsid w:val="00306C29"/>
    <w:rsid w:val="00312E88"/>
    <w:rsid w:val="003143AF"/>
    <w:rsid w:val="003233A2"/>
    <w:rsid w:val="00325385"/>
    <w:rsid w:val="0032617B"/>
    <w:rsid w:val="00326E47"/>
    <w:rsid w:val="003332C7"/>
    <w:rsid w:val="003337E1"/>
    <w:rsid w:val="0033718B"/>
    <w:rsid w:val="003470F2"/>
    <w:rsid w:val="00351FB7"/>
    <w:rsid w:val="00353FA4"/>
    <w:rsid w:val="003659FE"/>
    <w:rsid w:val="0037672B"/>
    <w:rsid w:val="00377D25"/>
    <w:rsid w:val="00382D18"/>
    <w:rsid w:val="00382E04"/>
    <w:rsid w:val="0038318C"/>
    <w:rsid w:val="00385611"/>
    <w:rsid w:val="0038796E"/>
    <w:rsid w:val="003916F2"/>
    <w:rsid w:val="003A30E5"/>
    <w:rsid w:val="003A6070"/>
    <w:rsid w:val="003B085A"/>
    <w:rsid w:val="003B0939"/>
    <w:rsid w:val="003B0BCC"/>
    <w:rsid w:val="003B31DA"/>
    <w:rsid w:val="003B5CF7"/>
    <w:rsid w:val="003B652C"/>
    <w:rsid w:val="003C2F6E"/>
    <w:rsid w:val="003C57F2"/>
    <w:rsid w:val="003C65A2"/>
    <w:rsid w:val="003D03DE"/>
    <w:rsid w:val="003D3F24"/>
    <w:rsid w:val="003D4357"/>
    <w:rsid w:val="003D63A2"/>
    <w:rsid w:val="003D7CAE"/>
    <w:rsid w:val="003E3E5E"/>
    <w:rsid w:val="003E41DB"/>
    <w:rsid w:val="003F06E9"/>
    <w:rsid w:val="003F1C0C"/>
    <w:rsid w:val="003F4AF5"/>
    <w:rsid w:val="003F56E7"/>
    <w:rsid w:val="003F59C6"/>
    <w:rsid w:val="003F65D9"/>
    <w:rsid w:val="003F74A4"/>
    <w:rsid w:val="00401E24"/>
    <w:rsid w:val="004046BD"/>
    <w:rsid w:val="004078C0"/>
    <w:rsid w:val="00413224"/>
    <w:rsid w:val="004133D2"/>
    <w:rsid w:val="00414847"/>
    <w:rsid w:val="00417537"/>
    <w:rsid w:val="00427C76"/>
    <w:rsid w:val="004375FA"/>
    <w:rsid w:val="0044195C"/>
    <w:rsid w:val="00442EFB"/>
    <w:rsid w:val="00447E04"/>
    <w:rsid w:val="0045155C"/>
    <w:rsid w:val="00460DB7"/>
    <w:rsid w:val="004722A6"/>
    <w:rsid w:val="0047245C"/>
    <w:rsid w:val="004774AE"/>
    <w:rsid w:val="0048243D"/>
    <w:rsid w:val="00490AED"/>
    <w:rsid w:val="004A04B7"/>
    <w:rsid w:val="004A1692"/>
    <w:rsid w:val="004A1C9F"/>
    <w:rsid w:val="004A34D3"/>
    <w:rsid w:val="004A40E9"/>
    <w:rsid w:val="004A41CF"/>
    <w:rsid w:val="004A4D1F"/>
    <w:rsid w:val="004B2BCD"/>
    <w:rsid w:val="004B506B"/>
    <w:rsid w:val="004B69A5"/>
    <w:rsid w:val="004B7DAD"/>
    <w:rsid w:val="004C1962"/>
    <w:rsid w:val="004C4701"/>
    <w:rsid w:val="004C5226"/>
    <w:rsid w:val="004D3244"/>
    <w:rsid w:val="004D4170"/>
    <w:rsid w:val="004D4BED"/>
    <w:rsid w:val="004D5A16"/>
    <w:rsid w:val="004F25D0"/>
    <w:rsid w:val="004F365B"/>
    <w:rsid w:val="004F42E5"/>
    <w:rsid w:val="00502E36"/>
    <w:rsid w:val="005071CB"/>
    <w:rsid w:val="00512439"/>
    <w:rsid w:val="0051281F"/>
    <w:rsid w:val="0051449C"/>
    <w:rsid w:val="00515570"/>
    <w:rsid w:val="00516B3F"/>
    <w:rsid w:val="005228E1"/>
    <w:rsid w:val="0052457C"/>
    <w:rsid w:val="00524F4B"/>
    <w:rsid w:val="0053183A"/>
    <w:rsid w:val="00533897"/>
    <w:rsid w:val="00540FFD"/>
    <w:rsid w:val="005411D3"/>
    <w:rsid w:val="0054139B"/>
    <w:rsid w:val="00542ED1"/>
    <w:rsid w:val="00547CD7"/>
    <w:rsid w:val="00552D87"/>
    <w:rsid w:val="00564628"/>
    <w:rsid w:val="005701E9"/>
    <w:rsid w:val="00570EA3"/>
    <w:rsid w:val="005714EB"/>
    <w:rsid w:val="00574738"/>
    <w:rsid w:val="00575272"/>
    <w:rsid w:val="00576034"/>
    <w:rsid w:val="00576D89"/>
    <w:rsid w:val="005777F6"/>
    <w:rsid w:val="00582CC6"/>
    <w:rsid w:val="00584F3A"/>
    <w:rsid w:val="00590435"/>
    <w:rsid w:val="0059457B"/>
    <w:rsid w:val="00597937"/>
    <w:rsid w:val="00597EE8"/>
    <w:rsid w:val="005A3197"/>
    <w:rsid w:val="005A4C4D"/>
    <w:rsid w:val="005B389F"/>
    <w:rsid w:val="005B76DC"/>
    <w:rsid w:val="005C0844"/>
    <w:rsid w:val="005C10E1"/>
    <w:rsid w:val="005C53EC"/>
    <w:rsid w:val="005D0B77"/>
    <w:rsid w:val="005D0F5D"/>
    <w:rsid w:val="005D1259"/>
    <w:rsid w:val="005D1662"/>
    <w:rsid w:val="005D327E"/>
    <w:rsid w:val="005E1EE0"/>
    <w:rsid w:val="005E3497"/>
    <w:rsid w:val="005E4443"/>
    <w:rsid w:val="005E590E"/>
    <w:rsid w:val="005F04F1"/>
    <w:rsid w:val="005F4EB6"/>
    <w:rsid w:val="0060339C"/>
    <w:rsid w:val="00603EFD"/>
    <w:rsid w:val="00604DF0"/>
    <w:rsid w:val="0060754C"/>
    <w:rsid w:val="00610856"/>
    <w:rsid w:val="00626BDD"/>
    <w:rsid w:val="00633D98"/>
    <w:rsid w:val="00635565"/>
    <w:rsid w:val="006368E2"/>
    <w:rsid w:val="00640346"/>
    <w:rsid w:val="00641B31"/>
    <w:rsid w:val="006553C8"/>
    <w:rsid w:val="00655A3E"/>
    <w:rsid w:val="006560B2"/>
    <w:rsid w:val="00657AA3"/>
    <w:rsid w:val="00665618"/>
    <w:rsid w:val="0066701B"/>
    <w:rsid w:val="00680C8A"/>
    <w:rsid w:val="006814C4"/>
    <w:rsid w:val="00681738"/>
    <w:rsid w:val="0068674A"/>
    <w:rsid w:val="00690A74"/>
    <w:rsid w:val="006939E4"/>
    <w:rsid w:val="00696655"/>
    <w:rsid w:val="00696710"/>
    <w:rsid w:val="006A2850"/>
    <w:rsid w:val="006A28DE"/>
    <w:rsid w:val="006A67CE"/>
    <w:rsid w:val="006B4BF6"/>
    <w:rsid w:val="006C1186"/>
    <w:rsid w:val="006C7BC5"/>
    <w:rsid w:val="006D20C4"/>
    <w:rsid w:val="006D6EFB"/>
    <w:rsid w:val="006E2DEB"/>
    <w:rsid w:val="006E3882"/>
    <w:rsid w:val="006E7DA0"/>
    <w:rsid w:val="006F0BD4"/>
    <w:rsid w:val="006F396D"/>
    <w:rsid w:val="006F4F7D"/>
    <w:rsid w:val="006F604F"/>
    <w:rsid w:val="006F7A48"/>
    <w:rsid w:val="00700E7D"/>
    <w:rsid w:val="00703401"/>
    <w:rsid w:val="00703BBA"/>
    <w:rsid w:val="007174AB"/>
    <w:rsid w:val="00720AD7"/>
    <w:rsid w:val="00721851"/>
    <w:rsid w:val="007258AE"/>
    <w:rsid w:val="00732044"/>
    <w:rsid w:val="0073245E"/>
    <w:rsid w:val="007332A7"/>
    <w:rsid w:val="00740859"/>
    <w:rsid w:val="007413EB"/>
    <w:rsid w:val="007441C8"/>
    <w:rsid w:val="007552FD"/>
    <w:rsid w:val="007575D3"/>
    <w:rsid w:val="00760FBC"/>
    <w:rsid w:val="00761477"/>
    <w:rsid w:val="00764273"/>
    <w:rsid w:val="007710DF"/>
    <w:rsid w:val="00771DA2"/>
    <w:rsid w:val="007801AC"/>
    <w:rsid w:val="00782CE5"/>
    <w:rsid w:val="00785AA3"/>
    <w:rsid w:val="007909AC"/>
    <w:rsid w:val="00793905"/>
    <w:rsid w:val="00793ABC"/>
    <w:rsid w:val="00794367"/>
    <w:rsid w:val="0079559B"/>
    <w:rsid w:val="00795A50"/>
    <w:rsid w:val="00796880"/>
    <w:rsid w:val="00797292"/>
    <w:rsid w:val="007972DB"/>
    <w:rsid w:val="007A4141"/>
    <w:rsid w:val="007A65FA"/>
    <w:rsid w:val="007A7B26"/>
    <w:rsid w:val="007B0310"/>
    <w:rsid w:val="007B7F51"/>
    <w:rsid w:val="007C0FF6"/>
    <w:rsid w:val="007C1D0A"/>
    <w:rsid w:val="007C3F55"/>
    <w:rsid w:val="007D0AD4"/>
    <w:rsid w:val="007D3244"/>
    <w:rsid w:val="007D3517"/>
    <w:rsid w:val="007D5503"/>
    <w:rsid w:val="007D67EC"/>
    <w:rsid w:val="007D6A22"/>
    <w:rsid w:val="007E4298"/>
    <w:rsid w:val="007E462C"/>
    <w:rsid w:val="007F16E5"/>
    <w:rsid w:val="007F3B79"/>
    <w:rsid w:val="007F3BE2"/>
    <w:rsid w:val="008012F9"/>
    <w:rsid w:val="00807A4B"/>
    <w:rsid w:val="00807E1F"/>
    <w:rsid w:val="008142D4"/>
    <w:rsid w:val="00814F0C"/>
    <w:rsid w:val="00816604"/>
    <w:rsid w:val="00816F51"/>
    <w:rsid w:val="00826BB0"/>
    <w:rsid w:val="00834878"/>
    <w:rsid w:val="008403DB"/>
    <w:rsid w:val="00842E67"/>
    <w:rsid w:val="0084763A"/>
    <w:rsid w:val="00850077"/>
    <w:rsid w:val="008518AD"/>
    <w:rsid w:val="00853ED9"/>
    <w:rsid w:val="008550B3"/>
    <w:rsid w:val="00856598"/>
    <w:rsid w:val="00860346"/>
    <w:rsid w:val="008620BA"/>
    <w:rsid w:val="00862648"/>
    <w:rsid w:val="008650EC"/>
    <w:rsid w:val="00865359"/>
    <w:rsid w:val="00872A79"/>
    <w:rsid w:val="00874384"/>
    <w:rsid w:val="00874DD8"/>
    <w:rsid w:val="008822BF"/>
    <w:rsid w:val="00883FA5"/>
    <w:rsid w:val="008840C9"/>
    <w:rsid w:val="008850C0"/>
    <w:rsid w:val="00887EFB"/>
    <w:rsid w:val="00893823"/>
    <w:rsid w:val="008943A7"/>
    <w:rsid w:val="0089499F"/>
    <w:rsid w:val="008A44C7"/>
    <w:rsid w:val="008B2D1E"/>
    <w:rsid w:val="008C247E"/>
    <w:rsid w:val="008C52F9"/>
    <w:rsid w:val="008D2047"/>
    <w:rsid w:val="008D3815"/>
    <w:rsid w:val="008D3D66"/>
    <w:rsid w:val="008D5F32"/>
    <w:rsid w:val="008E1FCF"/>
    <w:rsid w:val="008E56C8"/>
    <w:rsid w:val="008E73C4"/>
    <w:rsid w:val="008F04DE"/>
    <w:rsid w:val="008F1969"/>
    <w:rsid w:val="008F211E"/>
    <w:rsid w:val="008F39E0"/>
    <w:rsid w:val="008F3BB8"/>
    <w:rsid w:val="008F4137"/>
    <w:rsid w:val="008F618B"/>
    <w:rsid w:val="00900407"/>
    <w:rsid w:val="00904519"/>
    <w:rsid w:val="00904FC3"/>
    <w:rsid w:val="00907B3E"/>
    <w:rsid w:val="00910D83"/>
    <w:rsid w:val="0091287F"/>
    <w:rsid w:val="00914FDD"/>
    <w:rsid w:val="00915D04"/>
    <w:rsid w:val="009164FF"/>
    <w:rsid w:val="00922BD2"/>
    <w:rsid w:val="00923215"/>
    <w:rsid w:val="00923C44"/>
    <w:rsid w:val="00924463"/>
    <w:rsid w:val="0094631D"/>
    <w:rsid w:val="009602C1"/>
    <w:rsid w:val="00962339"/>
    <w:rsid w:val="00962829"/>
    <w:rsid w:val="00967356"/>
    <w:rsid w:val="009705DA"/>
    <w:rsid w:val="009720B1"/>
    <w:rsid w:val="00974067"/>
    <w:rsid w:val="0097532D"/>
    <w:rsid w:val="009754FF"/>
    <w:rsid w:val="00975589"/>
    <w:rsid w:val="00975644"/>
    <w:rsid w:val="00986937"/>
    <w:rsid w:val="00987451"/>
    <w:rsid w:val="00987EA5"/>
    <w:rsid w:val="00993C71"/>
    <w:rsid w:val="009941A0"/>
    <w:rsid w:val="009A123F"/>
    <w:rsid w:val="009A41C1"/>
    <w:rsid w:val="009B2108"/>
    <w:rsid w:val="009B2576"/>
    <w:rsid w:val="009B2887"/>
    <w:rsid w:val="009B4ED6"/>
    <w:rsid w:val="009B5409"/>
    <w:rsid w:val="009C78CC"/>
    <w:rsid w:val="009D49A8"/>
    <w:rsid w:val="009D671E"/>
    <w:rsid w:val="009E1A39"/>
    <w:rsid w:val="009E34B2"/>
    <w:rsid w:val="009F7217"/>
    <w:rsid w:val="009F7DE2"/>
    <w:rsid w:val="009F7EC7"/>
    <w:rsid w:val="00A017DC"/>
    <w:rsid w:val="00A06567"/>
    <w:rsid w:val="00A10DCC"/>
    <w:rsid w:val="00A16CF3"/>
    <w:rsid w:val="00A202E1"/>
    <w:rsid w:val="00A20E6D"/>
    <w:rsid w:val="00A25A2B"/>
    <w:rsid w:val="00A265C4"/>
    <w:rsid w:val="00A30E4B"/>
    <w:rsid w:val="00A31819"/>
    <w:rsid w:val="00A32022"/>
    <w:rsid w:val="00A32E72"/>
    <w:rsid w:val="00A37D43"/>
    <w:rsid w:val="00A40A9E"/>
    <w:rsid w:val="00A42109"/>
    <w:rsid w:val="00A455AC"/>
    <w:rsid w:val="00A525A4"/>
    <w:rsid w:val="00A5481D"/>
    <w:rsid w:val="00A54C39"/>
    <w:rsid w:val="00A550AE"/>
    <w:rsid w:val="00A5517D"/>
    <w:rsid w:val="00A615C0"/>
    <w:rsid w:val="00A62B65"/>
    <w:rsid w:val="00A62E43"/>
    <w:rsid w:val="00A679EF"/>
    <w:rsid w:val="00A70B3C"/>
    <w:rsid w:val="00A72FFF"/>
    <w:rsid w:val="00A85632"/>
    <w:rsid w:val="00A85920"/>
    <w:rsid w:val="00A9346C"/>
    <w:rsid w:val="00A94E2F"/>
    <w:rsid w:val="00A94EEA"/>
    <w:rsid w:val="00A971F9"/>
    <w:rsid w:val="00AA2F38"/>
    <w:rsid w:val="00AA67CC"/>
    <w:rsid w:val="00AB26EC"/>
    <w:rsid w:val="00AB4CB8"/>
    <w:rsid w:val="00AC13D5"/>
    <w:rsid w:val="00AC53CC"/>
    <w:rsid w:val="00AD1216"/>
    <w:rsid w:val="00AD2CB2"/>
    <w:rsid w:val="00AD3EC2"/>
    <w:rsid w:val="00AD5172"/>
    <w:rsid w:val="00AE042D"/>
    <w:rsid w:val="00AE0BB2"/>
    <w:rsid w:val="00AE3CAB"/>
    <w:rsid w:val="00AE4871"/>
    <w:rsid w:val="00AE6DA1"/>
    <w:rsid w:val="00AF0B13"/>
    <w:rsid w:val="00AF2443"/>
    <w:rsid w:val="00B03D36"/>
    <w:rsid w:val="00B121EE"/>
    <w:rsid w:val="00B12AF7"/>
    <w:rsid w:val="00B17ED1"/>
    <w:rsid w:val="00B21038"/>
    <w:rsid w:val="00B21561"/>
    <w:rsid w:val="00B25810"/>
    <w:rsid w:val="00B2720C"/>
    <w:rsid w:val="00B35958"/>
    <w:rsid w:val="00B36DAD"/>
    <w:rsid w:val="00B40DD8"/>
    <w:rsid w:val="00B413A1"/>
    <w:rsid w:val="00B4529E"/>
    <w:rsid w:val="00B53627"/>
    <w:rsid w:val="00B611B7"/>
    <w:rsid w:val="00B61BA6"/>
    <w:rsid w:val="00B64213"/>
    <w:rsid w:val="00B6535E"/>
    <w:rsid w:val="00B70D37"/>
    <w:rsid w:val="00B751FB"/>
    <w:rsid w:val="00B77593"/>
    <w:rsid w:val="00B803DF"/>
    <w:rsid w:val="00B860B3"/>
    <w:rsid w:val="00B86ACD"/>
    <w:rsid w:val="00B92B13"/>
    <w:rsid w:val="00B94749"/>
    <w:rsid w:val="00B94925"/>
    <w:rsid w:val="00B94DFB"/>
    <w:rsid w:val="00B95947"/>
    <w:rsid w:val="00B95B71"/>
    <w:rsid w:val="00BA2BB9"/>
    <w:rsid w:val="00BA3538"/>
    <w:rsid w:val="00BA45AC"/>
    <w:rsid w:val="00BA5242"/>
    <w:rsid w:val="00BB119E"/>
    <w:rsid w:val="00BB2C76"/>
    <w:rsid w:val="00BB4E76"/>
    <w:rsid w:val="00BB4F44"/>
    <w:rsid w:val="00BB5776"/>
    <w:rsid w:val="00BB7ECB"/>
    <w:rsid w:val="00BC1E02"/>
    <w:rsid w:val="00BC1FA6"/>
    <w:rsid w:val="00BC2A1E"/>
    <w:rsid w:val="00BC4983"/>
    <w:rsid w:val="00BD31FB"/>
    <w:rsid w:val="00BD3F7E"/>
    <w:rsid w:val="00BD61B5"/>
    <w:rsid w:val="00BD729A"/>
    <w:rsid w:val="00BD742C"/>
    <w:rsid w:val="00BE3365"/>
    <w:rsid w:val="00BE39C0"/>
    <w:rsid w:val="00BF1976"/>
    <w:rsid w:val="00BF275A"/>
    <w:rsid w:val="00C00F72"/>
    <w:rsid w:val="00C021AA"/>
    <w:rsid w:val="00C0495A"/>
    <w:rsid w:val="00C05623"/>
    <w:rsid w:val="00C10D76"/>
    <w:rsid w:val="00C11FCD"/>
    <w:rsid w:val="00C13CCC"/>
    <w:rsid w:val="00C210B6"/>
    <w:rsid w:val="00C265D2"/>
    <w:rsid w:val="00C265F7"/>
    <w:rsid w:val="00C2667B"/>
    <w:rsid w:val="00C26691"/>
    <w:rsid w:val="00C3069D"/>
    <w:rsid w:val="00C31424"/>
    <w:rsid w:val="00C42884"/>
    <w:rsid w:val="00C428CC"/>
    <w:rsid w:val="00C44DDA"/>
    <w:rsid w:val="00C47CC8"/>
    <w:rsid w:val="00C526CA"/>
    <w:rsid w:val="00C5310F"/>
    <w:rsid w:val="00C54288"/>
    <w:rsid w:val="00C550E9"/>
    <w:rsid w:val="00C57935"/>
    <w:rsid w:val="00C62050"/>
    <w:rsid w:val="00C62693"/>
    <w:rsid w:val="00C64857"/>
    <w:rsid w:val="00C65C2C"/>
    <w:rsid w:val="00C6640D"/>
    <w:rsid w:val="00C666CC"/>
    <w:rsid w:val="00C67823"/>
    <w:rsid w:val="00C710C9"/>
    <w:rsid w:val="00C72F0B"/>
    <w:rsid w:val="00C74328"/>
    <w:rsid w:val="00C775B6"/>
    <w:rsid w:val="00C95D8E"/>
    <w:rsid w:val="00CA180D"/>
    <w:rsid w:val="00CA27A9"/>
    <w:rsid w:val="00CA39E3"/>
    <w:rsid w:val="00CA520A"/>
    <w:rsid w:val="00CA603C"/>
    <w:rsid w:val="00CA6A5C"/>
    <w:rsid w:val="00CB08F8"/>
    <w:rsid w:val="00CB5757"/>
    <w:rsid w:val="00CB6C86"/>
    <w:rsid w:val="00CC0877"/>
    <w:rsid w:val="00CC0991"/>
    <w:rsid w:val="00CC1833"/>
    <w:rsid w:val="00CC243F"/>
    <w:rsid w:val="00CC4354"/>
    <w:rsid w:val="00CD5761"/>
    <w:rsid w:val="00CD7399"/>
    <w:rsid w:val="00CD7F18"/>
    <w:rsid w:val="00CE37D5"/>
    <w:rsid w:val="00CE58C9"/>
    <w:rsid w:val="00CF2AB7"/>
    <w:rsid w:val="00D009E1"/>
    <w:rsid w:val="00D018BD"/>
    <w:rsid w:val="00D038FB"/>
    <w:rsid w:val="00D1101B"/>
    <w:rsid w:val="00D1539C"/>
    <w:rsid w:val="00D17A7C"/>
    <w:rsid w:val="00D21932"/>
    <w:rsid w:val="00D251C1"/>
    <w:rsid w:val="00D320D1"/>
    <w:rsid w:val="00D32567"/>
    <w:rsid w:val="00D32662"/>
    <w:rsid w:val="00D41A6D"/>
    <w:rsid w:val="00D46CB3"/>
    <w:rsid w:val="00D50553"/>
    <w:rsid w:val="00D53E95"/>
    <w:rsid w:val="00D5572F"/>
    <w:rsid w:val="00D60F91"/>
    <w:rsid w:val="00D77D70"/>
    <w:rsid w:val="00D80A9B"/>
    <w:rsid w:val="00D81F17"/>
    <w:rsid w:val="00D8270A"/>
    <w:rsid w:val="00D83596"/>
    <w:rsid w:val="00D8416B"/>
    <w:rsid w:val="00D851A3"/>
    <w:rsid w:val="00D904B8"/>
    <w:rsid w:val="00D92761"/>
    <w:rsid w:val="00D95EDF"/>
    <w:rsid w:val="00D97BB3"/>
    <w:rsid w:val="00DA1EB3"/>
    <w:rsid w:val="00DA4C3E"/>
    <w:rsid w:val="00DB14A4"/>
    <w:rsid w:val="00DB1B19"/>
    <w:rsid w:val="00DB230D"/>
    <w:rsid w:val="00DB5C63"/>
    <w:rsid w:val="00DB5CF0"/>
    <w:rsid w:val="00DB6E0C"/>
    <w:rsid w:val="00DC3C3C"/>
    <w:rsid w:val="00DC5DA1"/>
    <w:rsid w:val="00DC6DD0"/>
    <w:rsid w:val="00DD48FB"/>
    <w:rsid w:val="00DD5BEF"/>
    <w:rsid w:val="00DE427E"/>
    <w:rsid w:val="00DE7009"/>
    <w:rsid w:val="00DF2FAF"/>
    <w:rsid w:val="00DF7048"/>
    <w:rsid w:val="00E01646"/>
    <w:rsid w:val="00E05781"/>
    <w:rsid w:val="00E05DFD"/>
    <w:rsid w:val="00E05E3B"/>
    <w:rsid w:val="00E05E49"/>
    <w:rsid w:val="00E07B0D"/>
    <w:rsid w:val="00E2178F"/>
    <w:rsid w:val="00E304EE"/>
    <w:rsid w:val="00E33EF8"/>
    <w:rsid w:val="00E3645C"/>
    <w:rsid w:val="00E37602"/>
    <w:rsid w:val="00E409CB"/>
    <w:rsid w:val="00E41D60"/>
    <w:rsid w:val="00E43272"/>
    <w:rsid w:val="00E50EE3"/>
    <w:rsid w:val="00E547DA"/>
    <w:rsid w:val="00E56916"/>
    <w:rsid w:val="00E65C56"/>
    <w:rsid w:val="00E713E1"/>
    <w:rsid w:val="00E73011"/>
    <w:rsid w:val="00E7332C"/>
    <w:rsid w:val="00E73460"/>
    <w:rsid w:val="00E7775B"/>
    <w:rsid w:val="00E83044"/>
    <w:rsid w:val="00E8448B"/>
    <w:rsid w:val="00EA795C"/>
    <w:rsid w:val="00EB09C2"/>
    <w:rsid w:val="00EC4A71"/>
    <w:rsid w:val="00EC6B61"/>
    <w:rsid w:val="00EC730D"/>
    <w:rsid w:val="00ED1E22"/>
    <w:rsid w:val="00ED3AC1"/>
    <w:rsid w:val="00ED47C2"/>
    <w:rsid w:val="00ED655E"/>
    <w:rsid w:val="00EE5E0C"/>
    <w:rsid w:val="00EE6F20"/>
    <w:rsid w:val="00EF014C"/>
    <w:rsid w:val="00EF3893"/>
    <w:rsid w:val="00EF3CD5"/>
    <w:rsid w:val="00EF5C4C"/>
    <w:rsid w:val="00EF661D"/>
    <w:rsid w:val="00F001AE"/>
    <w:rsid w:val="00F02957"/>
    <w:rsid w:val="00F03A31"/>
    <w:rsid w:val="00F04BEC"/>
    <w:rsid w:val="00F1301F"/>
    <w:rsid w:val="00F22C77"/>
    <w:rsid w:val="00F245BA"/>
    <w:rsid w:val="00F2553E"/>
    <w:rsid w:val="00F263E5"/>
    <w:rsid w:val="00F2677C"/>
    <w:rsid w:val="00F27AAD"/>
    <w:rsid w:val="00F31069"/>
    <w:rsid w:val="00F3507F"/>
    <w:rsid w:val="00F40091"/>
    <w:rsid w:val="00F46B98"/>
    <w:rsid w:val="00F50542"/>
    <w:rsid w:val="00F50955"/>
    <w:rsid w:val="00F551E4"/>
    <w:rsid w:val="00F60BEA"/>
    <w:rsid w:val="00F64263"/>
    <w:rsid w:val="00F704CF"/>
    <w:rsid w:val="00F73BB6"/>
    <w:rsid w:val="00F80168"/>
    <w:rsid w:val="00F85329"/>
    <w:rsid w:val="00F855F8"/>
    <w:rsid w:val="00F86110"/>
    <w:rsid w:val="00F86BCD"/>
    <w:rsid w:val="00F873DC"/>
    <w:rsid w:val="00F87FBC"/>
    <w:rsid w:val="00F92716"/>
    <w:rsid w:val="00F93CDA"/>
    <w:rsid w:val="00F94665"/>
    <w:rsid w:val="00F94E5A"/>
    <w:rsid w:val="00F95FBA"/>
    <w:rsid w:val="00F964CE"/>
    <w:rsid w:val="00F972DC"/>
    <w:rsid w:val="00FA35A5"/>
    <w:rsid w:val="00FA44EC"/>
    <w:rsid w:val="00FA6D74"/>
    <w:rsid w:val="00FA7DAA"/>
    <w:rsid w:val="00FA7FCE"/>
    <w:rsid w:val="00FB11F5"/>
    <w:rsid w:val="00FC155B"/>
    <w:rsid w:val="00FC25DF"/>
    <w:rsid w:val="00FC7CF8"/>
    <w:rsid w:val="00FD2AAC"/>
    <w:rsid w:val="00FD463D"/>
    <w:rsid w:val="00FD499B"/>
    <w:rsid w:val="00FD4CE0"/>
    <w:rsid w:val="00FD5F25"/>
    <w:rsid w:val="00FE0839"/>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ED689"/>
  <w15:docId w15:val="{DDB5AD3D-90E4-9840-B364-26B62F83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5776"/>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DB5C6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F752B"/>
    <w:pPr>
      <w:spacing w:before="100" w:beforeAutospacing="1" w:after="100" w:afterAutospacing="1"/>
      <w:outlineLvl w:val="3"/>
    </w:pPr>
    <w:rPr>
      <w:b/>
      <w:bCs/>
    </w:rPr>
  </w:style>
  <w:style w:type="paragraph" w:styleId="Heading5">
    <w:name w:val="heading 5"/>
    <w:basedOn w:val="Normal"/>
    <w:link w:val="Heading5Char"/>
    <w:uiPriority w:val="9"/>
    <w:qFormat/>
    <w:rsid w:val="000F752B"/>
    <w:pPr>
      <w:spacing w:before="100" w:beforeAutospacing="1" w:after="100" w:afterAutospacing="1"/>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B12"/>
    <w:rPr>
      <w:color w:val="0563C1" w:themeColor="hyperlink"/>
      <w:u w:val="single"/>
    </w:rPr>
  </w:style>
  <w:style w:type="character" w:styleId="UnresolvedMention">
    <w:name w:val="Unresolved Mention"/>
    <w:basedOn w:val="DefaultParagraphFont"/>
    <w:uiPriority w:val="99"/>
    <w:rsid w:val="001B7B12"/>
    <w:rPr>
      <w:color w:val="605E5C"/>
      <w:shd w:val="clear" w:color="auto" w:fill="E1DFDD"/>
    </w:rPr>
  </w:style>
  <w:style w:type="character" w:customStyle="1" w:styleId="Heading4Char">
    <w:name w:val="Heading 4 Char"/>
    <w:basedOn w:val="DefaultParagraphFont"/>
    <w:link w:val="Heading4"/>
    <w:uiPriority w:val="9"/>
    <w:rsid w:val="000F752B"/>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0F752B"/>
    <w:rPr>
      <w:rFonts w:ascii="Times New Roman" w:eastAsia="Times New Roman" w:hAnsi="Times New Roman" w:cs="Times New Roman"/>
      <w:b/>
      <w:bCs/>
      <w:sz w:val="20"/>
      <w:szCs w:val="20"/>
    </w:rPr>
  </w:style>
  <w:style w:type="paragraph" w:customStyle="1" w:styleId="minusjno">
    <w:name w:val="minus_jno"/>
    <w:basedOn w:val="Normal"/>
    <w:rsid w:val="000F752B"/>
    <w:pPr>
      <w:spacing w:before="100" w:beforeAutospacing="1" w:after="100" w:afterAutospacing="1"/>
    </w:pPr>
  </w:style>
  <w:style w:type="character" w:styleId="Emphasis">
    <w:name w:val="Emphasis"/>
    <w:basedOn w:val="DefaultParagraphFont"/>
    <w:uiPriority w:val="20"/>
    <w:qFormat/>
    <w:rsid w:val="000F752B"/>
    <w:rPr>
      <w:i/>
      <w:iCs/>
    </w:rPr>
  </w:style>
  <w:style w:type="paragraph" w:customStyle="1" w:styleId="i4a-back-to-top">
    <w:name w:val="i4a-back-to-top"/>
    <w:basedOn w:val="Normal"/>
    <w:rsid w:val="000F752B"/>
    <w:pPr>
      <w:spacing w:before="100" w:beforeAutospacing="1" w:after="100" w:afterAutospacing="1"/>
    </w:pPr>
  </w:style>
  <w:style w:type="paragraph" w:customStyle="1" w:styleId="minuscar">
    <w:name w:val="minus_car"/>
    <w:basedOn w:val="Normal"/>
    <w:rsid w:val="000F752B"/>
    <w:pPr>
      <w:spacing w:before="100" w:beforeAutospacing="1" w:after="100" w:afterAutospacing="1"/>
    </w:pPr>
  </w:style>
  <w:style w:type="paragraph" w:styleId="NormalWeb">
    <w:name w:val="Normal (Web)"/>
    <w:basedOn w:val="Normal"/>
    <w:uiPriority w:val="99"/>
    <w:semiHidden/>
    <w:unhideWhenUsed/>
    <w:rsid w:val="000F752B"/>
    <w:pPr>
      <w:spacing w:before="100" w:beforeAutospacing="1" w:after="100" w:afterAutospacing="1"/>
    </w:pPr>
  </w:style>
  <w:style w:type="character" w:styleId="Strong">
    <w:name w:val="Strong"/>
    <w:basedOn w:val="DefaultParagraphFont"/>
    <w:uiPriority w:val="22"/>
    <w:qFormat/>
    <w:rsid w:val="000F752B"/>
    <w:rPr>
      <w:b/>
      <w:bCs/>
    </w:rPr>
  </w:style>
  <w:style w:type="paragraph" w:styleId="Header">
    <w:name w:val="header"/>
    <w:basedOn w:val="Normal"/>
    <w:link w:val="HeaderChar"/>
    <w:uiPriority w:val="99"/>
    <w:unhideWhenUsed/>
    <w:rsid w:val="0051243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2439"/>
  </w:style>
  <w:style w:type="paragraph" w:styleId="Footer">
    <w:name w:val="footer"/>
    <w:basedOn w:val="Normal"/>
    <w:link w:val="FooterChar"/>
    <w:uiPriority w:val="99"/>
    <w:unhideWhenUsed/>
    <w:rsid w:val="0051243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2439"/>
  </w:style>
  <w:style w:type="character" w:customStyle="1" w:styleId="Heading3Char">
    <w:name w:val="Heading 3 Char"/>
    <w:basedOn w:val="DefaultParagraphFont"/>
    <w:link w:val="Heading3"/>
    <w:uiPriority w:val="9"/>
    <w:rsid w:val="00DB5C63"/>
    <w:rPr>
      <w:rFonts w:asciiTheme="majorHAnsi" w:eastAsiaTheme="majorEastAsia" w:hAnsiTheme="majorHAnsi" w:cstheme="majorBidi"/>
      <w:color w:val="1F3763" w:themeColor="accent1" w:themeShade="7F"/>
    </w:rPr>
  </w:style>
  <w:style w:type="character" w:customStyle="1" w:styleId="gsorbtnlbl">
    <w:name w:val="gs_or_btn_lbl"/>
    <w:basedOn w:val="DefaultParagraphFont"/>
    <w:rsid w:val="00DB5C63"/>
  </w:style>
  <w:style w:type="paragraph" w:customStyle="1" w:styleId="EndNoteBibliographyTitle">
    <w:name w:val="EndNote Bibliography Title"/>
    <w:basedOn w:val="Normal"/>
    <w:link w:val="EndNoteBibliographyTitleChar"/>
    <w:rsid w:val="00771DA2"/>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771DA2"/>
    <w:rPr>
      <w:rFonts w:ascii="Arial" w:eastAsiaTheme="minorHAnsi" w:hAnsi="Arial" w:cs="Arial"/>
    </w:rPr>
  </w:style>
  <w:style w:type="paragraph" w:customStyle="1" w:styleId="EndNoteBibliography">
    <w:name w:val="EndNote Bibliography"/>
    <w:basedOn w:val="Normal"/>
    <w:link w:val="EndNoteBibliographyChar"/>
    <w:rsid w:val="00771DA2"/>
    <w:rPr>
      <w:rFonts w:ascii="Arial" w:eastAsiaTheme="minorHAnsi" w:hAnsi="Arial" w:cs="Arial"/>
    </w:rPr>
  </w:style>
  <w:style w:type="character" w:customStyle="1" w:styleId="EndNoteBibliographyChar">
    <w:name w:val="EndNote Bibliography Char"/>
    <w:basedOn w:val="DefaultParagraphFont"/>
    <w:link w:val="EndNoteBibliography"/>
    <w:rsid w:val="00771DA2"/>
    <w:rPr>
      <w:rFonts w:ascii="Arial" w:eastAsiaTheme="minorHAnsi" w:hAnsi="Arial" w:cs="Arial"/>
    </w:rPr>
  </w:style>
  <w:style w:type="character" w:styleId="CommentReference">
    <w:name w:val="annotation reference"/>
    <w:basedOn w:val="DefaultParagraphFont"/>
    <w:uiPriority w:val="99"/>
    <w:semiHidden/>
    <w:unhideWhenUsed/>
    <w:rsid w:val="008E56C8"/>
    <w:rPr>
      <w:sz w:val="16"/>
      <w:szCs w:val="16"/>
    </w:rPr>
  </w:style>
  <w:style w:type="paragraph" w:styleId="CommentText">
    <w:name w:val="annotation text"/>
    <w:basedOn w:val="Normal"/>
    <w:link w:val="CommentTextChar"/>
    <w:uiPriority w:val="99"/>
    <w:semiHidden/>
    <w:unhideWhenUsed/>
    <w:rsid w:val="008E56C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E56C8"/>
    <w:rPr>
      <w:sz w:val="20"/>
      <w:szCs w:val="20"/>
    </w:rPr>
  </w:style>
  <w:style w:type="paragraph" w:styleId="CommentSubject">
    <w:name w:val="annotation subject"/>
    <w:basedOn w:val="CommentText"/>
    <w:next w:val="CommentText"/>
    <w:link w:val="CommentSubjectChar"/>
    <w:uiPriority w:val="99"/>
    <w:semiHidden/>
    <w:unhideWhenUsed/>
    <w:rsid w:val="008E56C8"/>
    <w:rPr>
      <w:b/>
      <w:bCs/>
    </w:rPr>
  </w:style>
  <w:style w:type="character" w:customStyle="1" w:styleId="CommentSubjectChar">
    <w:name w:val="Comment Subject Char"/>
    <w:basedOn w:val="CommentTextChar"/>
    <w:link w:val="CommentSubject"/>
    <w:uiPriority w:val="99"/>
    <w:semiHidden/>
    <w:rsid w:val="008E56C8"/>
    <w:rPr>
      <w:b/>
      <w:bCs/>
      <w:sz w:val="20"/>
      <w:szCs w:val="20"/>
    </w:rPr>
  </w:style>
  <w:style w:type="paragraph" w:styleId="Revision">
    <w:name w:val="Revision"/>
    <w:hidden/>
    <w:uiPriority w:val="99"/>
    <w:semiHidden/>
    <w:rsid w:val="00F551E4"/>
  </w:style>
  <w:style w:type="table" w:styleId="TableGrid">
    <w:name w:val="Table Grid"/>
    <w:basedOn w:val="TableNormal"/>
    <w:uiPriority w:val="39"/>
    <w:rsid w:val="00077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D3F7E"/>
  </w:style>
  <w:style w:type="character" w:customStyle="1" w:styleId="searchhighlight">
    <w:name w:val="searchhighlight"/>
    <w:basedOn w:val="DefaultParagraphFont"/>
    <w:rsid w:val="00BD3F7E"/>
  </w:style>
  <w:style w:type="paragraph" w:styleId="BalloonText">
    <w:name w:val="Balloon Text"/>
    <w:basedOn w:val="Normal"/>
    <w:link w:val="BalloonTextChar"/>
    <w:uiPriority w:val="99"/>
    <w:semiHidden/>
    <w:unhideWhenUsed/>
    <w:rsid w:val="00DC3C3C"/>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C3C3C"/>
    <w:rPr>
      <w:rFonts w:ascii="Segoe UI" w:hAnsi="Segoe UI" w:cs="Segoe UI"/>
      <w:sz w:val="18"/>
      <w:szCs w:val="18"/>
    </w:rPr>
  </w:style>
  <w:style w:type="character" w:styleId="FollowedHyperlink">
    <w:name w:val="FollowedHyperlink"/>
    <w:basedOn w:val="DefaultParagraphFont"/>
    <w:uiPriority w:val="99"/>
    <w:semiHidden/>
    <w:unhideWhenUsed/>
    <w:rsid w:val="00B6535E"/>
    <w:rPr>
      <w:color w:val="954F72" w:themeColor="followedHyperlink"/>
      <w:u w:val="single"/>
    </w:rPr>
  </w:style>
  <w:style w:type="character" w:styleId="LineNumber">
    <w:name w:val="line number"/>
    <w:basedOn w:val="DefaultParagraphFont"/>
    <w:uiPriority w:val="99"/>
    <w:semiHidden/>
    <w:unhideWhenUsed/>
    <w:rsid w:val="00E33EF8"/>
  </w:style>
  <w:style w:type="paragraph" w:styleId="ListParagraph">
    <w:name w:val="List Paragraph"/>
    <w:basedOn w:val="Normal"/>
    <w:uiPriority w:val="34"/>
    <w:qFormat/>
    <w:rsid w:val="00894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9209">
      <w:bodyDiv w:val="1"/>
      <w:marLeft w:val="0"/>
      <w:marRight w:val="0"/>
      <w:marTop w:val="0"/>
      <w:marBottom w:val="0"/>
      <w:divBdr>
        <w:top w:val="none" w:sz="0" w:space="0" w:color="auto"/>
        <w:left w:val="none" w:sz="0" w:space="0" w:color="auto"/>
        <w:bottom w:val="none" w:sz="0" w:space="0" w:color="auto"/>
        <w:right w:val="none" w:sz="0" w:space="0" w:color="auto"/>
      </w:divBdr>
    </w:div>
    <w:div w:id="294481631">
      <w:bodyDiv w:val="1"/>
      <w:marLeft w:val="0"/>
      <w:marRight w:val="0"/>
      <w:marTop w:val="0"/>
      <w:marBottom w:val="0"/>
      <w:divBdr>
        <w:top w:val="none" w:sz="0" w:space="0" w:color="auto"/>
        <w:left w:val="none" w:sz="0" w:space="0" w:color="auto"/>
        <w:bottom w:val="none" w:sz="0" w:space="0" w:color="auto"/>
        <w:right w:val="none" w:sz="0" w:space="0" w:color="auto"/>
      </w:divBdr>
    </w:div>
    <w:div w:id="332336565">
      <w:bodyDiv w:val="1"/>
      <w:marLeft w:val="0"/>
      <w:marRight w:val="0"/>
      <w:marTop w:val="0"/>
      <w:marBottom w:val="0"/>
      <w:divBdr>
        <w:top w:val="none" w:sz="0" w:space="0" w:color="auto"/>
        <w:left w:val="none" w:sz="0" w:space="0" w:color="auto"/>
        <w:bottom w:val="none" w:sz="0" w:space="0" w:color="auto"/>
        <w:right w:val="none" w:sz="0" w:space="0" w:color="auto"/>
      </w:divBdr>
    </w:div>
    <w:div w:id="409082398">
      <w:bodyDiv w:val="1"/>
      <w:marLeft w:val="0"/>
      <w:marRight w:val="0"/>
      <w:marTop w:val="0"/>
      <w:marBottom w:val="0"/>
      <w:divBdr>
        <w:top w:val="none" w:sz="0" w:space="0" w:color="auto"/>
        <w:left w:val="none" w:sz="0" w:space="0" w:color="auto"/>
        <w:bottom w:val="none" w:sz="0" w:space="0" w:color="auto"/>
        <w:right w:val="none" w:sz="0" w:space="0" w:color="auto"/>
      </w:divBdr>
    </w:div>
    <w:div w:id="495462059">
      <w:bodyDiv w:val="1"/>
      <w:marLeft w:val="0"/>
      <w:marRight w:val="0"/>
      <w:marTop w:val="0"/>
      <w:marBottom w:val="0"/>
      <w:divBdr>
        <w:top w:val="none" w:sz="0" w:space="0" w:color="auto"/>
        <w:left w:val="none" w:sz="0" w:space="0" w:color="auto"/>
        <w:bottom w:val="none" w:sz="0" w:space="0" w:color="auto"/>
        <w:right w:val="none" w:sz="0" w:space="0" w:color="auto"/>
      </w:divBdr>
      <w:divsChild>
        <w:div w:id="67464611">
          <w:marLeft w:val="0"/>
          <w:marRight w:val="0"/>
          <w:marTop w:val="0"/>
          <w:marBottom w:val="0"/>
          <w:divBdr>
            <w:top w:val="none" w:sz="0" w:space="0" w:color="auto"/>
            <w:left w:val="none" w:sz="0" w:space="0" w:color="auto"/>
            <w:bottom w:val="none" w:sz="0" w:space="0" w:color="auto"/>
            <w:right w:val="none" w:sz="0" w:space="0" w:color="auto"/>
          </w:divBdr>
        </w:div>
        <w:div w:id="1561674306">
          <w:marLeft w:val="0"/>
          <w:marRight w:val="0"/>
          <w:marTop w:val="0"/>
          <w:marBottom w:val="0"/>
          <w:divBdr>
            <w:top w:val="none" w:sz="0" w:space="0" w:color="auto"/>
            <w:left w:val="none" w:sz="0" w:space="0" w:color="auto"/>
            <w:bottom w:val="none" w:sz="0" w:space="0" w:color="auto"/>
            <w:right w:val="none" w:sz="0" w:space="0" w:color="auto"/>
          </w:divBdr>
        </w:div>
      </w:divsChild>
    </w:div>
    <w:div w:id="518813125">
      <w:bodyDiv w:val="1"/>
      <w:marLeft w:val="0"/>
      <w:marRight w:val="0"/>
      <w:marTop w:val="0"/>
      <w:marBottom w:val="0"/>
      <w:divBdr>
        <w:top w:val="none" w:sz="0" w:space="0" w:color="auto"/>
        <w:left w:val="none" w:sz="0" w:space="0" w:color="auto"/>
        <w:bottom w:val="none" w:sz="0" w:space="0" w:color="auto"/>
        <w:right w:val="none" w:sz="0" w:space="0" w:color="auto"/>
      </w:divBdr>
    </w:div>
    <w:div w:id="689181848">
      <w:bodyDiv w:val="1"/>
      <w:marLeft w:val="0"/>
      <w:marRight w:val="0"/>
      <w:marTop w:val="0"/>
      <w:marBottom w:val="0"/>
      <w:divBdr>
        <w:top w:val="none" w:sz="0" w:space="0" w:color="auto"/>
        <w:left w:val="none" w:sz="0" w:space="0" w:color="auto"/>
        <w:bottom w:val="none" w:sz="0" w:space="0" w:color="auto"/>
        <w:right w:val="none" w:sz="0" w:space="0" w:color="auto"/>
      </w:divBdr>
    </w:div>
    <w:div w:id="796948309">
      <w:bodyDiv w:val="1"/>
      <w:marLeft w:val="0"/>
      <w:marRight w:val="0"/>
      <w:marTop w:val="0"/>
      <w:marBottom w:val="0"/>
      <w:divBdr>
        <w:top w:val="none" w:sz="0" w:space="0" w:color="auto"/>
        <w:left w:val="none" w:sz="0" w:space="0" w:color="auto"/>
        <w:bottom w:val="none" w:sz="0" w:space="0" w:color="auto"/>
        <w:right w:val="none" w:sz="0" w:space="0" w:color="auto"/>
      </w:divBdr>
    </w:div>
    <w:div w:id="905184034">
      <w:bodyDiv w:val="1"/>
      <w:marLeft w:val="0"/>
      <w:marRight w:val="0"/>
      <w:marTop w:val="0"/>
      <w:marBottom w:val="0"/>
      <w:divBdr>
        <w:top w:val="none" w:sz="0" w:space="0" w:color="auto"/>
        <w:left w:val="none" w:sz="0" w:space="0" w:color="auto"/>
        <w:bottom w:val="none" w:sz="0" w:space="0" w:color="auto"/>
        <w:right w:val="none" w:sz="0" w:space="0" w:color="auto"/>
      </w:divBdr>
    </w:div>
    <w:div w:id="925572358">
      <w:bodyDiv w:val="1"/>
      <w:marLeft w:val="0"/>
      <w:marRight w:val="0"/>
      <w:marTop w:val="0"/>
      <w:marBottom w:val="0"/>
      <w:divBdr>
        <w:top w:val="none" w:sz="0" w:space="0" w:color="auto"/>
        <w:left w:val="none" w:sz="0" w:space="0" w:color="auto"/>
        <w:bottom w:val="none" w:sz="0" w:space="0" w:color="auto"/>
        <w:right w:val="none" w:sz="0" w:space="0" w:color="auto"/>
      </w:divBdr>
    </w:div>
    <w:div w:id="1194004852">
      <w:bodyDiv w:val="1"/>
      <w:marLeft w:val="0"/>
      <w:marRight w:val="0"/>
      <w:marTop w:val="0"/>
      <w:marBottom w:val="0"/>
      <w:divBdr>
        <w:top w:val="none" w:sz="0" w:space="0" w:color="auto"/>
        <w:left w:val="none" w:sz="0" w:space="0" w:color="auto"/>
        <w:bottom w:val="none" w:sz="0" w:space="0" w:color="auto"/>
        <w:right w:val="none" w:sz="0" w:space="0" w:color="auto"/>
      </w:divBdr>
    </w:div>
    <w:div w:id="1221209845">
      <w:bodyDiv w:val="1"/>
      <w:marLeft w:val="0"/>
      <w:marRight w:val="0"/>
      <w:marTop w:val="0"/>
      <w:marBottom w:val="0"/>
      <w:divBdr>
        <w:top w:val="none" w:sz="0" w:space="0" w:color="auto"/>
        <w:left w:val="none" w:sz="0" w:space="0" w:color="auto"/>
        <w:bottom w:val="none" w:sz="0" w:space="0" w:color="auto"/>
        <w:right w:val="none" w:sz="0" w:space="0" w:color="auto"/>
      </w:divBdr>
    </w:div>
    <w:div w:id="1259093594">
      <w:bodyDiv w:val="1"/>
      <w:marLeft w:val="0"/>
      <w:marRight w:val="0"/>
      <w:marTop w:val="0"/>
      <w:marBottom w:val="0"/>
      <w:divBdr>
        <w:top w:val="none" w:sz="0" w:space="0" w:color="auto"/>
        <w:left w:val="none" w:sz="0" w:space="0" w:color="auto"/>
        <w:bottom w:val="none" w:sz="0" w:space="0" w:color="auto"/>
        <w:right w:val="none" w:sz="0" w:space="0" w:color="auto"/>
      </w:divBdr>
    </w:div>
    <w:div w:id="1291979498">
      <w:bodyDiv w:val="1"/>
      <w:marLeft w:val="0"/>
      <w:marRight w:val="0"/>
      <w:marTop w:val="0"/>
      <w:marBottom w:val="0"/>
      <w:divBdr>
        <w:top w:val="none" w:sz="0" w:space="0" w:color="auto"/>
        <w:left w:val="none" w:sz="0" w:space="0" w:color="auto"/>
        <w:bottom w:val="none" w:sz="0" w:space="0" w:color="auto"/>
        <w:right w:val="none" w:sz="0" w:space="0" w:color="auto"/>
      </w:divBdr>
    </w:div>
    <w:div w:id="1308630256">
      <w:bodyDiv w:val="1"/>
      <w:marLeft w:val="0"/>
      <w:marRight w:val="0"/>
      <w:marTop w:val="0"/>
      <w:marBottom w:val="0"/>
      <w:divBdr>
        <w:top w:val="none" w:sz="0" w:space="0" w:color="auto"/>
        <w:left w:val="none" w:sz="0" w:space="0" w:color="auto"/>
        <w:bottom w:val="none" w:sz="0" w:space="0" w:color="auto"/>
        <w:right w:val="none" w:sz="0" w:space="0" w:color="auto"/>
      </w:divBdr>
    </w:div>
    <w:div w:id="1352486368">
      <w:bodyDiv w:val="1"/>
      <w:marLeft w:val="0"/>
      <w:marRight w:val="0"/>
      <w:marTop w:val="0"/>
      <w:marBottom w:val="0"/>
      <w:divBdr>
        <w:top w:val="none" w:sz="0" w:space="0" w:color="auto"/>
        <w:left w:val="none" w:sz="0" w:space="0" w:color="auto"/>
        <w:bottom w:val="none" w:sz="0" w:space="0" w:color="auto"/>
        <w:right w:val="none" w:sz="0" w:space="0" w:color="auto"/>
      </w:divBdr>
    </w:div>
    <w:div w:id="1357659060">
      <w:bodyDiv w:val="1"/>
      <w:marLeft w:val="0"/>
      <w:marRight w:val="0"/>
      <w:marTop w:val="0"/>
      <w:marBottom w:val="0"/>
      <w:divBdr>
        <w:top w:val="none" w:sz="0" w:space="0" w:color="auto"/>
        <w:left w:val="none" w:sz="0" w:space="0" w:color="auto"/>
        <w:bottom w:val="none" w:sz="0" w:space="0" w:color="auto"/>
        <w:right w:val="none" w:sz="0" w:space="0" w:color="auto"/>
      </w:divBdr>
      <w:divsChild>
        <w:div w:id="407044489">
          <w:blockQuote w:val="1"/>
          <w:marLeft w:val="720"/>
          <w:marRight w:val="720"/>
          <w:marTop w:val="100"/>
          <w:marBottom w:val="100"/>
          <w:divBdr>
            <w:top w:val="none" w:sz="0" w:space="0" w:color="auto"/>
            <w:left w:val="single" w:sz="36" w:space="9" w:color="auto"/>
            <w:bottom w:val="none" w:sz="0" w:space="0" w:color="auto"/>
            <w:right w:val="none" w:sz="0" w:space="0" w:color="auto"/>
          </w:divBdr>
          <w:divsChild>
            <w:div w:id="1133718381">
              <w:marLeft w:val="0"/>
              <w:marRight w:val="0"/>
              <w:marTop w:val="0"/>
              <w:marBottom w:val="0"/>
              <w:divBdr>
                <w:top w:val="none" w:sz="0" w:space="0" w:color="auto"/>
                <w:left w:val="none" w:sz="0" w:space="0" w:color="auto"/>
                <w:bottom w:val="none" w:sz="0" w:space="0" w:color="auto"/>
                <w:right w:val="none" w:sz="0" w:space="0" w:color="auto"/>
              </w:divBdr>
            </w:div>
          </w:divsChild>
        </w:div>
        <w:div w:id="435491176">
          <w:blockQuote w:val="1"/>
          <w:marLeft w:val="720"/>
          <w:marRight w:val="720"/>
          <w:marTop w:val="100"/>
          <w:marBottom w:val="100"/>
          <w:divBdr>
            <w:top w:val="none" w:sz="0" w:space="0" w:color="auto"/>
            <w:left w:val="single" w:sz="36" w:space="9" w:color="auto"/>
            <w:bottom w:val="none" w:sz="0" w:space="0" w:color="auto"/>
            <w:right w:val="none" w:sz="0" w:space="0" w:color="auto"/>
          </w:divBdr>
        </w:div>
        <w:div w:id="1930119274">
          <w:blockQuote w:val="1"/>
          <w:marLeft w:val="720"/>
          <w:marRight w:val="720"/>
          <w:marTop w:val="100"/>
          <w:marBottom w:val="100"/>
          <w:divBdr>
            <w:top w:val="none" w:sz="0" w:space="0" w:color="auto"/>
            <w:left w:val="single" w:sz="36" w:space="9" w:color="auto"/>
            <w:bottom w:val="none" w:sz="0" w:space="0" w:color="auto"/>
            <w:right w:val="none" w:sz="0" w:space="0" w:color="auto"/>
          </w:divBdr>
        </w:div>
      </w:divsChild>
    </w:div>
    <w:div w:id="1480152329">
      <w:bodyDiv w:val="1"/>
      <w:marLeft w:val="0"/>
      <w:marRight w:val="0"/>
      <w:marTop w:val="0"/>
      <w:marBottom w:val="0"/>
      <w:divBdr>
        <w:top w:val="none" w:sz="0" w:space="0" w:color="auto"/>
        <w:left w:val="none" w:sz="0" w:space="0" w:color="auto"/>
        <w:bottom w:val="none" w:sz="0" w:space="0" w:color="auto"/>
        <w:right w:val="none" w:sz="0" w:space="0" w:color="auto"/>
      </w:divBdr>
    </w:div>
    <w:div w:id="1483353050">
      <w:bodyDiv w:val="1"/>
      <w:marLeft w:val="0"/>
      <w:marRight w:val="0"/>
      <w:marTop w:val="0"/>
      <w:marBottom w:val="0"/>
      <w:divBdr>
        <w:top w:val="none" w:sz="0" w:space="0" w:color="auto"/>
        <w:left w:val="none" w:sz="0" w:space="0" w:color="auto"/>
        <w:bottom w:val="none" w:sz="0" w:space="0" w:color="auto"/>
        <w:right w:val="none" w:sz="0" w:space="0" w:color="auto"/>
      </w:divBdr>
    </w:div>
    <w:div w:id="1530146058">
      <w:bodyDiv w:val="1"/>
      <w:marLeft w:val="0"/>
      <w:marRight w:val="0"/>
      <w:marTop w:val="0"/>
      <w:marBottom w:val="0"/>
      <w:divBdr>
        <w:top w:val="none" w:sz="0" w:space="0" w:color="auto"/>
        <w:left w:val="none" w:sz="0" w:space="0" w:color="auto"/>
        <w:bottom w:val="none" w:sz="0" w:space="0" w:color="auto"/>
        <w:right w:val="none" w:sz="0" w:space="0" w:color="auto"/>
      </w:divBdr>
    </w:div>
    <w:div w:id="1533375378">
      <w:bodyDiv w:val="1"/>
      <w:marLeft w:val="0"/>
      <w:marRight w:val="0"/>
      <w:marTop w:val="0"/>
      <w:marBottom w:val="0"/>
      <w:divBdr>
        <w:top w:val="none" w:sz="0" w:space="0" w:color="auto"/>
        <w:left w:val="none" w:sz="0" w:space="0" w:color="auto"/>
        <w:bottom w:val="none" w:sz="0" w:space="0" w:color="auto"/>
        <w:right w:val="none" w:sz="0" w:space="0" w:color="auto"/>
      </w:divBdr>
    </w:div>
    <w:div w:id="1634141940">
      <w:bodyDiv w:val="1"/>
      <w:marLeft w:val="0"/>
      <w:marRight w:val="0"/>
      <w:marTop w:val="0"/>
      <w:marBottom w:val="0"/>
      <w:divBdr>
        <w:top w:val="none" w:sz="0" w:space="0" w:color="auto"/>
        <w:left w:val="none" w:sz="0" w:space="0" w:color="auto"/>
        <w:bottom w:val="none" w:sz="0" w:space="0" w:color="auto"/>
        <w:right w:val="none" w:sz="0" w:space="0" w:color="auto"/>
      </w:divBdr>
    </w:div>
    <w:div w:id="1665621603">
      <w:bodyDiv w:val="1"/>
      <w:marLeft w:val="0"/>
      <w:marRight w:val="0"/>
      <w:marTop w:val="0"/>
      <w:marBottom w:val="0"/>
      <w:divBdr>
        <w:top w:val="none" w:sz="0" w:space="0" w:color="auto"/>
        <w:left w:val="none" w:sz="0" w:space="0" w:color="auto"/>
        <w:bottom w:val="none" w:sz="0" w:space="0" w:color="auto"/>
        <w:right w:val="none" w:sz="0" w:space="0" w:color="auto"/>
      </w:divBdr>
    </w:div>
    <w:div w:id="1952008302">
      <w:bodyDiv w:val="1"/>
      <w:marLeft w:val="0"/>
      <w:marRight w:val="0"/>
      <w:marTop w:val="0"/>
      <w:marBottom w:val="0"/>
      <w:divBdr>
        <w:top w:val="none" w:sz="0" w:space="0" w:color="auto"/>
        <w:left w:val="none" w:sz="0" w:space="0" w:color="auto"/>
        <w:bottom w:val="none" w:sz="0" w:space="0" w:color="auto"/>
        <w:right w:val="none" w:sz="0" w:space="0" w:color="auto"/>
      </w:divBdr>
      <w:divsChild>
        <w:div w:id="832571489">
          <w:marLeft w:val="0"/>
          <w:marRight w:val="0"/>
          <w:marTop w:val="0"/>
          <w:marBottom w:val="0"/>
          <w:divBdr>
            <w:top w:val="none" w:sz="0" w:space="0" w:color="auto"/>
            <w:left w:val="none" w:sz="0" w:space="0" w:color="auto"/>
            <w:bottom w:val="none" w:sz="0" w:space="0" w:color="auto"/>
            <w:right w:val="none" w:sz="0" w:space="0" w:color="auto"/>
          </w:divBdr>
          <w:divsChild>
            <w:div w:id="229773628">
              <w:marLeft w:val="0"/>
              <w:marRight w:val="0"/>
              <w:marTop w:val="0"/>
              <w:marBottom w:val="0"/>
              <w:divBdr>
                <w:top w:val="none" w:sz="0" w:space="0" w:color="auto"/>
                <w:left w:val="none" w:sz="0" w:space="0" w:color="auto"/>
                <w:bottom w:val="none" w:sz="0" w:space="0" w:color="auto"/>
                <w:right w:val="none" w:sz="0" w:space="0" w:color="auto"/>
              </w:divBdr>
            </w:div>
            <w:div w:id="869731079">
              <w:marLeft w:val="0"/>
              <w:marRight w:val="0"/>
              <w:marTop w:val="0"/>
              <w:marBottom w:val="0"/>
              <w:divBdr>
                <w:top w:val="none" w:sz="0" w:space="0" w:color="auto"/>
                <w:left w:val="none" w:sz="0" w:space="0" w:color="auto"/>
                <w:bottom w:val="none" w:sz="0" w:space="0" w:color="auto"/>
                <w:right w:val="none" w:sz="0" w:space="0" w:color="auto"/>
              </w:divBdr>
            </w:div>
            <w:div w:id="940599902">
              <w:marLeft w:val="0"/>
              <w:marRight w:val="0"/>
              <w:marTop w:val="0"/>
              <w:marBottom w:val="0"/>
              <w:divBdr>
                <w:top w:val="none" w:sz="0" w:space="0" w:color="auto"/>
                <w:left w:val="none" w:sz="0" w:space="0" w:color="auto"/>
                <w:bottom w:val="none" w:sz="0" w:space="0" w:color="auto"/>
                <w:right w:val="none" w:sz="0" w:space="0" w:color="auto"/>
              </w:divBdr>
            </w:div>
            <w:div w:id="1244998156">
              <w:marLeft w:val="0"/>
              <w:marRight w:val="0"/>
              <w:marTop w:val="0"/>
              <w:marBottom w:val="0"/>
              <w:divBdr>
                <w:top w:val="none" w:sz="0" w:space="0" w:color="auto"/>
                <w:left w:val="none" w:sz="0" w:space="0" w:color="auto"/>
                <w:bottom w:val="none" w:sz="0" w:space="0" w:color="auto"/>
                <w:right w:val="none" w:sz="0" w:space="0" w:color="auto"/>
              </w:divBdr>
            </w:div>
          </w:divsChild>
        </w:div>
        <w:div w:id="1648970712">
          <w:marLeft w:val="0"/>
          <w:marRight w:val="0"/>
          <w:marTop w:val="0"/>
          <w:marBottom w:val="0"/>
          <w:divBdr>
            <w:top w:val="none" w:sz="0" w:space="0" w:color="auto"/>
            <w:left w:val="none" w:sz="0" w:space="0" w:color="auto"/>
            <w:bottom w:val="none" w:sz="0" w:space="0" w:color="auto"/>
            <w:right w:val="none" w:sz="0" w:space="0" w:color="auto"/>
          </w:divBdr>
        </w:div>
      </w:divsChild>
    </w:div>
    <w:div w:id="200763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hyperlink" Target="https://www.brookings.edu/research/americas-crisis-of-despair-a-federal-task-force-for-economic-recovery-and-societal-well-being/" TargetMode="External"/><Relationship Id="rId3" Type="http://schemas.openxmlformats.org/officeDocument/2006/relationships/settings" Target="settings.xml"/><Relationship Id="rId7" Type="http://schemas.openxmlformats.org/officeDocument/2006/relationships/hyperlink" Target="http://www.gorilla.sc" TargetMode="External"/><Relationship Id="rId12" Type="http://schemas.openxmlformats.org/officeDocument/2006/relationships/hyperlink" Target="https://covid.cdc.gov/covid-data-tracker/#vaccinations_vacc-peo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ks.de/drks_web/navigate.do?navigationId=trial.HTML&amp;TRIAL_ID=DRKS00023650"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7857</Words>
  <Characters>44785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Adam</dc:creator>
  <cp:keywords/>
  <dc:description/>
  <cp:lastModifiedBy>Maya Adam</cp:lastModifiedBy>
  <cp:revision>6</cp:revision>
  <cp:lastPrinted>2022-01-28T18:14:00Z</cp:lastPrinted>
  <dcterms:created xsi:type="dcterms:W3CDTF">2022-03-04T21:52:00Z</dcterms:created>
  <dcterms:modified xsi:type="dcterms:W3CDTF">2022-03-29T23:30:00Z</dcterms:modified>
</cp:coreProperties>
</file>